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1B" w:rsidRPr="00AE3A1B" w:rsidRDefault="00AE3A1B" w:rsidP="00AE3A1B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AE3A1B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Calcula el área de un triángulo. Creando funciones</w:t>
      </w:r>
    </w:p>
    <w:p w:rsidR="00AE3A1B" w:rsidRPr="00AE3A1B" w:rsidRDefault="00AE3A1B" w:rsidP="00AE3A1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escribir y ejecutar la mayoría del código que vamos a escribir puedes usar la consola de desarrollo de tu navegador.</w:t>
      </w:r>
    </w:p>
    <w:p w:rsidR="00AE3A1B" w:rsidRPr="00AE3A1B" w:rsidRDefault="00AE3A1B" w:rsidP="00AE3A1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Para calcular el </w:t>
      </w:r>
      <w:proofErr w:type="spell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area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un cuadrado podemos ejecutar:</w:t>
      </w:r>
    </w:p>
    <w:p w:rsidR="00AE3A1B" w:rsidRPr="00AE3A1B" w:rsidRDefault="00AE3A1B" w:rsidP="00AE3A1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gramStart"/>
      <w:r w:rsidRPr="00AE3A1B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console.log(</w:t>
      </w:r>
      <w:proofErr w:type="gramEnd"/>
      <w:r w:rsidRPr="00AE3A1B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"El área de un triángulo de base 5 y altura 7 es: " + 5 * 7 / 2)</w:t>
      </w:r>
    </w:p>
    <w:p w:rsidR="00AE3A1B" w:rsidRPr="00AE3A1B" w:rsidRDefault="00AE3A1B" w:rsidP="00AE3A1B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¿Pero si queremos calcular el </w:t>
      </w:r>
      <w:proofErr w:type="spell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area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diferentes cuadrados? podemos automatizar esto utilizando una función</w:t>
      </w:r>
    </w:p>
    <w:p w:rsidR="00AE3A1B" w:rsidRPr="00AE3A1B" w:rsidRDefault="00AE3A1B" w:rsidP="00AE3A1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Una función encapsula una pieza de código que podemos ejecutar dependiendo de valores que les pasemos, para escribir </w:t>
      </w:r>
      <w:proofErr w:type="gram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nuestra funciones</w:t>
      </w:r>
      <w:proofErr w:type="gram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usamos el </w:t>
      </w:r>
      <w:proofErr w:type="spell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keyword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AE3A1B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function</w:t>
      </w:r>
      <w:proofErr w:type="spellEnd"/>
    </w:p>
    <w:p w:rsidR="00AE3A1B" w:rsidRDefault="00AE3A1B" w:rsidP="00AE3A1B">
      <w:pPr>
        <w:spacing w:after="0" w:line="240" w:lineRule="auto"/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</w:pPr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Las funciones pueden tener un nombre, pero si no definimos este nombre son funciones </w:t>
      </w:r>
      <w:proofErr w:type="spell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anonimas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los valores que recibe se llaman </w:t>
      </w:r>
      <w:proofErr w:type="spell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parametros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devuelven un valor usando el </w:t>
      </w:r>
      <w:proofErr w:type="spellStart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keyword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AE3A1B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return</w:t>
      </w:r>
      <w:proofErr w:type="spellEnd"/>
    </w:p>
    <w:p w:rsidR="00AE3A1B" w:rsidRPr="00AE3A1B" w:rsidRDefault="00AE3A1B" w:rsidP="00AE3A1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AE3A1B" w:rsidRPr="00AE3A1B" w:rsidRDefault="00AE3A1B" w:rsidP="00AE3A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AE3A1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proofErr w:type="gram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AE3A1B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triangleArea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(base, </w:t>
      </w:r>
      <w:proofErr w:type="spellStart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height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AE3A1B" w:rsidRPr="00AE3A1B" w:rsidRDefault="00AE3A1B" w:rsidP="00AE3A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AE3A1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base * </w:t>
      </w:r>
      <w:proofErr w:type="spellStart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height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/ 2</w:t>
      </w:r>
    </w:p>
    <w:p w:rsidR="00AE3A1B" w:rsidRPr="00AE3A1B" w:rsidRDefault="00AE3A1B" w:rsidP="00AE3A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AE3A1B" w:rsidRPr="00AE3A1B" w:rsidRDefault="00AE3A1B" w:rsidP="00AE3A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AE3A1B" w:rsidRPr="00AE3A1B" w:rsidRDefault="00AE3A1B" w:rsidP="00AE3A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triangleArea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5,7)</w:t>
      </w:r>
    </w:p>
    <w:p w:rsidR="00AE3A1B" w:rsidRPr="00AE3A1B" w:rsidRDefault="00AE3A1B" w:rsidP="00AE3A1B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Algo importante del lenguaje es que podemos asignar una función a una variable y usar un </w:t>
      </w:r>
      <w:proofErr w:type="spellStart"/>
      <w:r w:rsidRPr="00AE3A1B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arrow</w:t>
      </w:r>
      <w:proofErr w:type="spellEnd"/>
      <w:r w:rsidRPr="00AE3A1B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AE3A1B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function</w:t>
      </w:r>
      <w:proofErr w:type="spellEnd"/>
      <w:r w:rsidRPr="00AE3A1B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nos hace la lectura del código más legible.</w:t>
      </w:r>
    </w:p>
    <w:p w:rsidR="00AE3A1B" w:rsidRPr="00AE3A1B" w:rsidRDefault="00AE3A1B" w:rsidP="00AE3A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AE3A1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proofErr w:type="spellEnd"/>
      <w:proofErr w:type="gram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triangleArea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(base, </w:t>
      </w:r>
      <w:proofErr w:type="spellStart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height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=&gt; base * </w:t>
      </w:r>
      <w:proofErr w:type="spellStart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height</w:t>
      </w:r>
      <w:proofErr w:type="spellEnd"/>
      <w:r w:rsidRPr="00AE3A1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/ 2</w:t>
      </w:r>
    </w:p>
    <w:p w:rsidR="009F1CD0" w:rsidRDefault="009F1CD0"/>
    <w:p w:rsidR="00A033B7" w:rsidRDefault="00A033B7">
      <w:r>
        <w:t xml:space="preserve"> </w:t>
      </w:r>
    </w:p>
    <w:p w:rsidR="00A033B7" w:rsidRPr="00B855AA" w:rsidRDefault="00B47FB6">
      <w:pPr>
        <w:rPr>
          <w:b/>
          <w:i/>
          <w:sz w:val="44"/>
          <w:szCs w:val="44"/>
        </w:rPr>
      </w:pPr>
      <w:r w:rsidRPr="00B855AA">
        <w:rPr>
          <w:b/>
          <w:i/>
          <w:sz w:val="44"/>
          <w:szCs w:val="44"/>
        </w:rPr>
        <w:t>CONST, VAR, LET</w:t>
      </w:r>
    </w:p>
    <w:p w:rsidR="00A033B7" w:rsidRDefault="00A033B7" w:rsidP="00A033B7">
      <w:pPr>
        <w:pStyle w:val="NormalWeb"/>
        <w:spacing w:before="48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CONST: Es una constante la cual NO cambiara su valor en ningún momento en el futuro.</w:t>
      </w:r>
    </w:p>
    <w:p w:rsidR="00A033B7" w:rsidRDefault="00A033B7" w:rsidP="00A033B7">
      <w:pPr>
        <w:pStyle w:val="NormalWeb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VAR: Es una variable que SI puede cambiar su valor y su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scope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es local.</w:t>
      </w:r>
    </w:p>
    <w:p w:rsidR="00A033B7" w:rsidRDefault="00A033B7" w:rsidP="00A033B7">
      <w:pPr>
        <w:pStyle w:val="NormalWeb"/>
        <w:spacing w:before="24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 xml:space="preserve">LET: Es una variable que también </w:t>
      </w:r>
      <w:proofErr w:type="spellStart"/>
      <w:r>
        <w:rPr>
          <w:rFonts w:ascii="Arial" w:hAnsi="Arial" w:cs="Arial"/>
          <w:color w:val="1C3643"/>
          <w:sz w:val="21"/>
          <w:szCs w:val="21"/>
        </w:rPr>
        <w:t>podra</w:t>
      </w:r>
      <w:proofErr w:type="spellEnd"/>
      <w:r>
        <w:rPr>
          <w:rFonts w:ascii="Arial" w:hAnsi="Arial" w:cs="Arial"/>
          <w:color w:val="1C3643"/>
          <w:sz w:val="21"/>
          <w:szCs w:val="21"/>
        </w:rPr>
        <w:t xml:space="preserve"> cambiar su valor, pero solo </w:t>
      </w:r>
      <w:proofErr w:type="gramStart"/>
      <w:r>
        <w:rPr>
          <w:rFonts w:ascii="Arial" w:hAnsi="Arial" w:cs="Arial"/>
          <w:color w:val="1C3643"/>
          <w:sz w:val="21"/>
          <w:szCs w:val="21"/>
        </w:rPr>
        <w:t>vivirá(</w:t>
      </w:r>
      <w:proofErr w:type="gramEnd"/>
      <w:r>
        <w:rPr>
          <w:rFonts w:ascii="Arial" w:hAnsi="Arial" w:cs="Arial"/>
          <w:color w:val="1C3643"/>
          <w:sz w:val="21"/>
          <w:szCs w:val="21"/>
        </w:rPr>
        <w:t>Funcionara) en el bloque donde fue declarada.</w:t>
      </w:r>
    </w:p>
    <w:p w:rsidR="00A033B7" w:rsidRDefault="00A033B7"/>
    <w:p w:rsidR="00B855AA" w:rsidRPr="00B855AA" w:rsidRDefault="00B855AA">
      <w:pPr>
        <w:rPr>
          <w:u w:val="single"/>
        </w:rPr>
      </w:pPr>
    </w:p>
    <w:p w:rsidR="00B855AA" w:rsidRDefault="00B855AA"/>
    <w:p w:rsidR="00B855AA" w:rsidRPr="00B855AA" w:rsidRDefault="00B855AA" w:rsidP="00B855A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855A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¿Quiénes pueden pasar a ver una película? Ejercicio con condicionales, expresiones y booleanos</w:t>
      </w:r>
    </w:p>
    <w:p w:rsidR="00B855AA" w:rsidRPr="00B855AA" w:rsidRDefault="00B855AA" w:rsidP="00B855A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Las condiciones nos permiten decidir el código a ejecutar dependiendo de </w:t>
      </w:r>
      <w:proofErr w:type="spellStart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que</w:t>
      </w:r>
      <w:proofErr w:type="spellEnd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sucede. Por ejemplo una persona puede pasar a ver una película o no.</w:t>
      </w:r>
    </w:p>
    <w:p w:rsidR="00B855AA" w:rsidRPr="00B855AA" w:rsidRDefault="00B855AA" w:rsidP="00B855A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Las condicionales se definen con el </w:t>
      </w:r>
      <w:proofErr w:type="spellStart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keyword</w:t>
      </w:r>
      <w:proofErr w:type="spellEnd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if</w:t>
      </w:r>
      <w:proofErr w:type="spellEnd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la estructura es</w:t>
      </w:r>
    </w:p>
    <w:p w:rsidR="00B855AA" w:rsidRPr="00B855AA" w:rsidRDefault="00B855AA" w:rsidP="00B855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B855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if</w:t>
      </w:r>
      <w:proofErr w:type="spellEnd"/>
      <w:proofErr w:type="gramEnd"/>
      <w:r w:rsidRPr="00B855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(condición) {</w:t>
      </w:r>
    </w:p>
    <w:p w:rsidR="00B855AA" w:rsidRPr="00B855AA" w:rsidRDefault="00B855AA" w:rsidP="00B855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B855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B855A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//código a ejecutar si se cumple la condición</w:t>
      </w:r>
    </w:p>
    <w:p w:rsidR="00B855AA" w:rsidRPr="00B855AA" w:rsidRDefault="00B855AA" w:rsidP="00B855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B855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} </w:t>
      </w:r>
      <w:proofErr w:type="spellStart"/>
      <w:proofErr w:type="gramStart"/>
      <w:r w:rsidRPr="00B855AA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else</w:t>
      </w:r>
      <w:proofErr w:type="spellEnd"/>
      <w:proofErr w:type="gramEnd"/>
      <w:r w:rsidRPr="00B855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:rsidR="00B855AA" w:rsidRPr="00B855AA" w:rsidRDefault="00B855AA" w:rsidP="00B855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B855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B855AA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//código a ejecutar si no se cumple la condición</w:t>
      </w:r>
    </w:p>
    <w:p w:rsidR="00B855AA" w:rsidRPr="00B855AA" w:rsidRDefault="00B855AA" w:rsidP="00B855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B855AA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B855AA" w:rsidRPr="00B855AA" w:rsidRDefault="00B855AA" w:rsidP="00B855A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Algunas de las cosas que podemos evaluar son:</w:t>
      </w:r>
    </w:p>
    <w:p w:rsidR="00B855AA" w:rsidRPr="00B855AA" w:rsidRDefault="00B855AA" w:rsidP="00B855A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&gt;</w:t>
      </w: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mayor</w:t>
      </w:r>
    </w:p>
    <w:p w:rsidR="00B855AA" w:rsidRPr="00B855AA" w:rsidRDefault="00B855AA" w:rsidP="00B855A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&lt;</w:t>
      </w: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menor</w:t>
      </w:r>
    </w:p>
    <w:p w:rsidR="00B855AA" w:rsidRPr="00B855AA" w:rsidRDefault="00B855AA" w:rsidP="00B855A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&gt;=</w:t>
      </w: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mayor e igual</w:t>
      </w:r>
    </w:p>
    <w:p w:rsidR="00B855AA" w:rsidRPr="00B855AA" w:rsidRDefault="00B855AA" w:rsidP="00B855A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&lt;=</w:t>
      </w: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menor e igual</w:t>
      </w:r>
    </w:p>
    <w:p w:rsidR="00B855AA" w:rsidRPr="00B855AA" w:rsidRDefault="00B855AA" w:rsidP="00B855A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==</w:t>
      </w: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igual</w:t>
      </w:r>
    </w:p>
    <w:p w:rsidR="00B855AA" w:rsidRPr="00B855AA" w:rsidRDefault="00B855AA" w:rsidP="00B855A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!=</w:t>
      </w: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diferente</w:t>
      </w:r>
    </w:p>
    <w:p w:rsidR="00B855AA" w:rsidRPr="00B855AA" w:rsidRDefault="00B855AA" w:rsidP="00B855A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Si queremos concatenar varias condiciones lo podemos hacer usando el </w:t>
      </w:r>
      <w:proofErr w:type="spellStart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keyword</w:t>
      </w:r>
      <w:proofErr w:type="spellEnd"/>
      <w:r w:rsidRPr="00B855A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else</w:t>
      </w:r>
      <w:proofErr w:type="spellEnd"/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B855AA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if</w:t>
      </w:r>
      <w:proofErr w:type="spellEnd"/>
    </w:p>
    <w:p w:rsidR="00B855AA" w:rsidRDefault="00B855AA"/>
    <w:p w:rsidR="00297580" w:rsidRDefault="00297580"/>
    <w:p w:rsidR="00297580" w:rsidRPr="00297580" w:rsidRDefault="00297580" w:rsidP="0029758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29758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Inventar un idioma manipulando </w:t>
      </w:r>
      <w:proofErr w:type="spellStart"/>
      <w:r w:rsidRPr="0029758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strings</w:t>
      </w:r>
      <w:proofErr w:type="spellEnd"/>
    </w:p>
    <w:p w:rsidR="00297580" w:rsidRPr="00297580" w:rsidRDefault="00297580" w:rsidP="0029758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Los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strings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son cadenas de texto como palabras, frases, etc.</w:t>
      </w:r>
    </w:p>
    <w:p w:rsidR="00297580" w:rsidRPr="00297580" w:rsidRDefault="00297580" w:rsidP="0029758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gram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</w:t>
      </w:r>
      <w:proofErr w:type="gram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ejecutamos métodos sobre un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string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estos no se modifican, debemos asignarlo a otra variable.</w:t>
      </w:r>
    </w:p>
    <w:p w:rsidR="00297580" w:rsidRPr="00297580" w:rsidRDefault="00297580" w:rsidP="0029758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Cada letra del texto tiene un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indice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este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indice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comienza en 0, por ejemplo</w:t>
      </w:r>
    </w:p>
    <w:p w:rsidR="00297580" w:rsidRPr="00297580" w:rsidRDefault="00297580" w:rsidP="0029758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“</w:t>
      </w:r>
      <w:proofErr w:type="spellStart"/>
      <w:r w:rsidRPr="0029758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platzi</w:t>
      </w:r>
      <w:proofErr w:type="spellEnd"/>
      <w:r w:rsidRPr="00297580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”</w:t>
      </w: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seria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0 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 P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1 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 l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2 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 a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3 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 t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4 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 z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 xml:space="preserve">5 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= i</w:t>
      </w:r>
    </w:p>
    <w:p w:rsidR="00297580" w:rsidRPr="00297580" w:rsidRDefault="00297580" w:rsidP="0029758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También podemos comenzar a contar su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indice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desde el final,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-6 = P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-5 = l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-4 = a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-3 = t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-2 = z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-1 = i</w:t>
      </w:r>
    </w:p>
    <w:p w:rsidR="00297580" w:rsidRPr="00297580" w:rsidRDefault="00297580" w:rsidP="0029758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</w:pPr>
      <w:r w:rsidRPr="00297580"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  <w:t>Concatenar</w:t>
      </w:r>
    </w:p>
    <w:p w:rsidR="00297580" w:rsidRPr="00297580" w:rsidRDefault="00297580" w:rsidP="0029758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Podemos unir dos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string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utilizando el operador </w:t>
      </w:r>
      <w:r w:rsidRPr="0029758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+</w:t>
      </w: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por ejemplo: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palabra = 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Pla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+ 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proofErr w:type="spellStart"/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tzi</w:t>
      </w:r>
      <w:proofErr w:type="spellEnd"/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gramStart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palabra</w:t>
      </w:r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== 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proofErr w:type="spellStart"/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Platzi</w:t>
      </w:r>
      <w:proofErr w:type="spellEnd"/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</w:p>
    <w:p w:rsidR="00297580" w:rsidRPr="00297580" w:rsidRDefault="00297580" w:rsidP="0029758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</w:pPr>
      <w:r w:rsidRPr="00297580"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  <w:t xml:space="preserve">Convertir a </w:t>
      </w:r>
      <w:proofErr w:type="spellStart"/>
      <w:r w:rsidRPr="00297580">
        <w:rPr>
          <w:rFonts w:ascii="Arial" w:eastAsia="Times New Roman" w:hAnsi="Arial" w:cs="Arial"/>
          <w:b/>
          <w:bCs/>
          <w:color w:val="273B47"/>
          <w:kern w:val="36"/>
          <w:sz w:val="48"/>
          <w:szCs w:val="48"/>
          <w:lang w:eastAsia="es-CO"/>
        </w:rPr>
        <w:t>arrays</w:t>
      </w:r>
      <w:proofErr w:type="spellEnd"/>
    </w:p>
    <w:p w:rsidR="00297580" w:rsidRPr="00297580" w:rsidRDefault="00297580" w:rsidP="0029758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Podemos convertir los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arrays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 caracteres con el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metodo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split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diciéndole por cual carácter dividirlo, por ejemplo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let</w:t>
      </w:r>
      <w:proofErr w:type="spellEnd"/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hola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split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== [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h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o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</w:t>
      </w:r>
    </w:p>
    <w:p w:rsidR="00297580" w:rsidRPr="00297580" w:rsidRDefault="00297580" w:rsidP="0029758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También podemos unir un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convertirlo en un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usando el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metodo</w:t>
      </w:r>
      <w:proofErr w:type="spellEnd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29758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join</w:t>
      </w:r>
      <w:proofErr w:type="spellEnd"/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proofErr w:type="spellEnd"/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arr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[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h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o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arr.</w:t>
      </w:r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join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== 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hola</w:t>
      </w:r>
      <w:r w:rsidRPr="00297580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</w:p>
    <w:p w:rsidR="00297580" w:rsidRPr="00297580" w:rsidRDefault="00297580" w:rsidP="00297580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</w:pPr>
      <w:proofErr w:type="spellStart"/>
      <w:r w:rsidRPr="0029758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>Metodos</w:t>
      </w:r>
      <w:proofErr w:type="spellEnd"/>
      <w:r w:rsidRPr="0029758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 xml:space="preserve"> </w:t>
      </w:r>
      <w:proofErr w:type="spellStart"/>
      <w:r w:rsidRPr="0029758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>utiles</w:t>
      </w:r>
      <w:proofErr w:type="spellEnd"/>
      <w:r w:rsidRPr="00297580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>.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.toUpperCase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</w:t>
      </w:r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convierte el texto a mayúscula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.toLowerCase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</w:t>
      </w:r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convierte el texto en minúsculas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.endsWith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\'\'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</w:t>
      </w:r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evalúa si el </w:t>
      </w:r>
      <w:proofErr w:type="spellStart"/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string</w:t>
      </w:r>
      <w:proofErr w:type="spellEnd"/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 termina con un texto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.startsWith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\'\'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</w:t>
      </w:r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evalúa si un </w:t>
      </w:r>
      <w:proofErr w:type="spellStart"/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string</w:t>
      </w:r>
      <w:proofErr w:type="spellEnd"/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 comienza con un texto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.slice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inicio, </w:t>
      </w:r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final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</w:t>
      </w:r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partir un carácter</w:t>
      </w:r>
    </w:p>
    <w:p w:rsidR="00297580" w:rsidRPr="00297580" w:rsidRDefault="00297580" w:rsidP="002975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297580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str</w:t>
      </w:r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.length</w:t>
      </w:r>
      <w:proofErr w:type="spellEnd"/>
      <w:r w:rsidRPr="00297580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cuantos caracteres tiene el </w:t>
      </w:r>
      <w:proofErr w:type="spellStart"/>
      <w:r w:rsidRPr="00297580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string</w:t>
      </w:r>
      <w:proofErr w:type="spellEnd"/>
    </w:p>
    <w:p w:rsidR="00297580" w:rsidRDefault="00297580"/>
    <w:p w:rsidR="000242A6" w:rsidRDefault="000242A6"/>
    <w:p w:rsidR="000242A6" w:rsidRDefault="000242A6"/>
    <w:p w:rsidR="000242A6" w:rsidRPr="000242A6" w:rsidRDefault="000242A6" w:rsidP="000242A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242A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¿Cuántos </w:t>
      </w:r>
      <w:proofErr w:type="spellStart"/>
      <w:r w:rsidRPr="000242A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kms</w:t>
      </w:r>
      <w:proofErr w:type="spellEnd"/>
      <w:r w:rsidRPr="000242A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corre una persona en promedio? Entendiendo el ciclo </w:t>
      </w:r>
      <w:proofErr w:type="spellStart"/>
      <w:r w:rsidRPr="000242A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for</w:t>
      </w:r>
      <w:proofErr w:type="spellEnd"/>
    </w:p>
    <w:p w:rsidR="000242A6" w:rsidRPr="000242A6" w:rsidRDefault="000242A6" w:rsidP="000242A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JavaScript nos permite ejecutar cierto código una cantidad de veces definida, por ejemplo podemos recorrer un </w:t>
      </w:r>
      <w:proofErr w:type="spellStart"/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</w:t>
      </w:r>
      <w:proofErr w:type="spellEnd"/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un ciclo:</w:t>
      </w:r>
    </w:p>
    <w:p w:rsidR="000242A6" w:rsidRPr="000242A6" w:rsidRDefault="000242A6" w:rsidP="000242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0242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dias</w:t>
      </w:r>
      <w:proofErr w:type="spellEnd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[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lunes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martes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miércoles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jueves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sábado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domingo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</w:t>
      </w:r>
    </w:p>
    <w:p w:rsidR="000242A6" w:rsidRPr="000242A6" w:rsidRDefault="000242A6" w:rsidP="000242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0242A6" w:rsidRPr="000242A6" w:rsidRDefault="000242A6" w:rsidP="000242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0242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for</w:t>
      </w:r>
      <w:proofErr w:type="spellEnd"/>
      <w:proofErr w:type="gramEnd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</w:t>
      </w:r>
      <w:proofErr w:type="spellStart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i=0</w:t>
      </w:r>
      <w:r w:rsidRPr="000242A6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; i &lt; </w:t>
      </w:r>
      <w:proofErr w:type="spellStart"/>
      <w:r w:rsidRPr="000242A6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dias.length</w:t>
      </w:r>
      <w:proofErr w:type="spellEnd"/>
      <w:r w:rsidRPr="000242A6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; i++) {</w:t>
      </w:r>
    </w:p>
    <w:p w:rsidR="000242A6" w:rsidRPr="000242A6" w:rsidRDefault="000242A6" w:rsidP="000242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gramStart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console.</w:t>
      </w:r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log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proofErr w:type="spellStart"/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dia</w:t>
      </w:r>
      <w:proofErr w:type="spellEnd"/>
      <w:r w:rsidRPr="000242A6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: </w:t>
      </w:r>
      <w:r w:rsidRPr="000242A6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72822"/>
          <w:lang w:eastAsia="es-CO"/>
        </w:rPr>
        <w:t>\'</w:t>
      </w: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proofErr w:type="spellStart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dias</w:t>
      </w:r>
      <w:proofErr w:type="spellEnd"/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[i])</w:t>
      </w:r>
    </w:p>
    <w:p w:rsidR="000242A6" w:rsidRPr="000242A6" w:rsidRDefault="000242A6" w:rsidP="000242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42A6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0242A6" w:rsidRPr="000242A6" w:rsidRDefault="000242A6" w:rsidP="000242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0242A6" w:rsidRPr="000242A6" w:rsidRDefault="000242A6" w:rsidP="000242A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La construcción de </w:t>
      </w:r>
      <w:proofErr w:type="spellStart"/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tiene tres valores</w:t>
      </w:r>
    </w:p>
    <w:p w:rsidR="000242A6" w:rsidRPr="000242A6" w:rsidRDefault="000242A6" w:rsidP="000242A6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El </w:t>
      </w:r>
      <w:proofErr w:type="spellStart"/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iterador</w:t>
      </w:r>
      <w:proofErr w:type="spellEnd"/>
    </w:p>
    <w:p w:rsidR="000242A6" w:rsidRPr="000242A6" w:rsidRDefault="000242A6" w:rsidP="000242A6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condición</w:t>
      </w:r>
    </w:p>
    <w:p w:rsidR="000242A6" w:rsidRPr="000242A6" w:rsidRDefault="000242A6" w:rsidP="000242A6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Cómo cambia el </w:t>
      </w:r>
      <w:proofErr w:type="spellStart"/>
      <w:r w:rsidRPr="000242A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iterador</w:t>
      </w:r>
      <w:proofErr w:type="spellEnd"/>
    </w:p>
    <w:p w:rsidR="000242A6" w:rsidRDefault="000242A6"/>
    <w:p w:rsidR="00FF18A2" w:rsidRDefault="00FF18A2"/>
    <w:p w:rsidR="00FF18A2" w:rsidRDefault="00FF18A2"/>
    <w:p w:rsidR="00FF18A2" w:rsidRDefault="00FF18A2"/>
    <w:p w:rsidR="00FF18A2" w:rsidRDefault="00FF18A2"/>
    <w:p w:rsidR="00FF18A2" w:rsidRDefault="00FF18A2" w:rsidP="00FF18A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</w:p>
    <w:p w:rsidR="00FF18A2" w:rsidRPr="00FF18A2" w:rsidRDefault="00FF18A2" w:rsidP="00FF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s-CO"/>
        </w:rPr>
      </w:pPr>
      <w:r w:rsidRPr="00FF18A2">
        <w:rPr>
          <w:rFonts w:ascii="Arial" w:eastAsia="Times New Roman" w:hAnsi="Arial" w:cs="Arial"/>
          <w:color w:val="FF0000"/>
          <w:sz w:val="32"/>
          <w:szCs w:val="32"/>
          <w:lang w:eastAsia="es-CO"/>
        </w:rPr>
        <w:lastRenderedPageBreak/>
        <w:t>“Hay 3 formas de crear objetos”:</w:t>
      </w:r>
    </w:p>
    <w:p w:rsidR="00FF18A2" w:rsidRPr="00FF18A2" w:rsidRDefault="00FF18A2" w:rsidP="00FF18A2">
      <w:pPr>
        <w:numPr>
          <w:ilvl w:val="0"/>
          <w:numId w:val="3"/>
        </w:numPr>
        <w:shd w:val="clear" w:color="auto" w:fill="FFFFFF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 xml:space="preserve">Creando una </w:t>
      </w:r>
      <w:proofErr w:type="spellStart"/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>funcion</w:t>
      </w:r>
      <w:proofErr w:type="spellEnd"/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 xml:space="preserve"> y usando prototipos</w:t>
      </w:r>
    </w:p>
    <w:p w:rsidR="00FF18A2" w:rsidRPr="00FF18A2" w:rsidRDefault="00FF18A2" w:rsidP="00FF18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 xml:space="preserve">Creando un objeto y usando </w:t>
      </w:r>
      <w:proofErr w:type="spellStart"/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>Createobject</w:t>
      </w:r>
      <w:proofErr w:type="spellEnd"/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>()</w:t>
      </w:r>
    </w:p>
    <w:p w:rsidR="00FF18A2" w:rsidRPr="00FF18A2" w:rsidRDefault="00FF18A2" w:rsidP="00FF18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1C3643"/>
          <w:sz w:val="24"/>
          <w:szCs w:val="24"/>
          <w:lang w:eastAsia="es-CO"/>
        </w:rPr>
        <w:t>Creando una clase y creando una instancia de la misma</w:t>
      </w:r>
    </w:p>
    <w:p w:rsidR="00FF18A2" w:rsidRDefault="00FF18A2" w:rsidP="00FF18A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</w:p>
    <w:p w:rsidR="00FF18A2" w:rsidRPr="00FF18A2" w:rsidRDefault="00FF18A2" w:rsidP="00FF18A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Definiendo la clase Punto - Prototipos en JavaScript</w:t>
      </w:r>
    </w:p>
    <w:p w:rsidR="00FF18A2" w:rsidRPr="00FF18A2" w:rsidRDefault="00FF18A2" w:rsidP="00FF18A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tenemos varios objetos que compartan la misma estructura podemos crear un prototipo del cual podemos crear los objetos que queramos.</w:t>
      </w:r>
    </w:p>
    <w:p w:rsidR="00FF18A2" w:rsidRPr="00FF18A2" w:rsidRDefault="00FF18A2" w:rsidP="00FF18A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nuestro ejercicio de los puntos podemos crear esta estructura como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F18A2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Punto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x,y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x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y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p1 = </w:t>
      </w:r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Punto(0,4)</w:t>
      </w:r>
    </w:p>
    <w:p w:rsidR="00FF18A2" w:rsidRPr="00FF18A2" w:rsidRDefault="00FF18A2" w:rsidP="00FF18A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el </w:t>
      </w:r>
      <w:proofErr w:type="spellStart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keyword</w:t>
      </w:r>
      <w:proofErr w:type="spellEnd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FF18A2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new</w:t>
      </w: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creamos un nuevo objeto</w:t>
      </w:r>
    </w:p>
    <w:p w:rsidR="00FF18A2" w:rsidRPr="00FF18A2" w:rsidRDefault="00FF18A2" w:rsidP="00FF18A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Los objetos se vinculan con otros objetos a través de </w:t>
      </w:r>
      <w:proofErr w:type="spellStart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prototype</w:t>
      </w:r>
      <w:proofErr w:type="spellEnd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en el navegador lo puedes ver como 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CO"/>
        </w:rPr>
        <w:t>proto</w:t>
      </w:r>
      <w:proofErr w:type="spellEnd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mostrara el prototipo con el que fue creado</w:t>
      </w:r>
    </w:p>
    <w:p w:rsidR="00FF18A2" w:rsidRDefault="00FF18A2" w:rsidP="00FF18A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</w:p>
    <w:p w:rsidR="00FF18A2" w:rsidRPr="00FF18A2" w:rsidRDefault="00FF18A2" w:rsidP="00FF18A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Definiendo la clase Punto - </w:t>
      </w:r>
      <w:proofErr w:type="spellStart"/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Object.create</w:t>
      </w:r>
      <w:proofErr w:type="spellEnd"/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JavaScript</w:t>
      </w:r>
    </w:p>
    <w:p w:rsidR="00FF18A2" w:rsidRPr="00FF18A2" w:rsidRDefault="00FF18A2" w:rsidP="00FF18A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JavaScript tenemos varias formas para crear objetos, ahora vamos a crear un nuevo constructor del objeto punto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Punto =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FF18A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init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init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x,y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x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y    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},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FF18A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moverEnX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moverEnX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(x)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+= x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},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FF18A2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moverEnY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moverEnY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(y)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+= y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p1 = </w:t>
      </w:r>
      <w:proofErr w:type="spellStart"/>
      <w:r w:rsidRPr="00FF18A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Object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.create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(Punto)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gramStart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p1.init(</w:t>
      </w:r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0,4)</w:t>
      </w:r>
    </w:p>
    <w:p w:rsidR="00FF18A2" w:rsidRDefault="00FF18A2"/>
    <w:p w:rsidR="00FF18A2" w:rsidRPr="00FF18A2" w:rsidRDefault="00FF18A2" w:rsidP="00FF18A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Definiendo la clase Punto - </w:t>
      </w:r>
      <w:proofErr w:type="spellStart"/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Class</w:t>
      </w:r>
      <w:proofErr w:type="spellEnd"/>
      <w:r w:rsidRPr="00FF18A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JavaScript</w:t>
      </w:r>
    </w:p>
    <w:p w:rsidR="00FF18A2" w:rsidRPr="00FF18A2" w:rsidRDefault="00FF18A2" w:rsidP="00FF18A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Una funcionalidad agregada en </w:t>
      </w:r>
      <w:proofErr w:type="spellStart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2015, es poder escribir el constructor de los objetos con el </w:t>
      </w:r>
      <w:proofErr w:type="spellStart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keyword</w:t>
      </w:r>
      <w:proofErr w:type="spellEnd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FF18A2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class</w:t>
      </w:r>
      <w:proofErr w:type="spellEnd"/>
      <w:r w:rsidRPr="00FF18A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podemos definir nuestro constructor Punto como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lastRenderedPageBreak/>
        <w:t>class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FF18A2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Punto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constructor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x,y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x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y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moverEnX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x)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.x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+= x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moverEnY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y) {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.y</w:t>
      </w:r>
      <w:proofErr w:type="spell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+= y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p1 = </w:t>
      </w:r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Punto(0,4)</w:t>
      </w:r>
    </w:p>
    <w:p w:rsidR="00FF18A2" w:rsidRPr="00FF18A2" w:rsidRDefault="00FF18A2" w:rsidP="00FF18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p2 = </w:t>
      </w:r>
      <w:r w:rsidRPr="00FF18A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FF18A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Punto(3,0)</w:t>
      </w:r>
    </w:p>
    <w:p w:rsidR="00FF18A2" w:rsidRDefault="00FF18A2">
      <w:pPr>
        <w:rPr>
          <w:u w:val="single"/>
        </w:rPr>
      </w:pPr>
    </w:p>
    <w:p w:rsidR="00FF18A2" w:rsidRPr="00FF18A2" w:rsidRDefault="00FF18A2" w:rsidP="00FF18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FF18A2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</w:p>
    <w:p w:rsidR="00176F30" w:rsidRPr="00176F30" w:rsidRDefault="00176F30" w:rsidP="00176F3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76F3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Entiende el </w:t>
      </w:r>
      <w:proofErr w:type="spellStart"/>
      <w:r w:rsidRPr="00176F3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scope</w:t>
      </w:r>
      <w:proofErr w:type="spellEnd"/>
      <w:r w:rsidRPr="00176F3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de las variables</w:t>
      </w:r>
    </w:p>
    <w:p w:rsidR="00176F30" w:rsidRPr="00176F30" w:rsidRDefault="00176F30" w:rsidP="00176F30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Escope</w:t>
      </w:r>
      <w:proofErr w:type="spellEnd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el conjunto de variables y funciones que podemos llamar en una parte del código</w:t>
      </w:r>
    </w:p>
    <w:p w:rsidR="00176F30" w:rsidRPr="00176F30" w:rsidRDefault="00176F30" w:rsidP="00176F3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Si definimos una variable en el </w:t>
      </w:r>
      <w:proofErr w:type="spellStart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scope</w:t>
      </w:r>
      <w:proofErr w:type="spellEnd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global (</w:t>
      </w:r>
      <w:proofErr w:type="spellStart"/>
      <w:r w:rsidRPr="00176F3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window</w:t>
      </w:r>
      <w:proofErr w:type="spellEnd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en el navegador) podemos acceder a ella dentro de cualquier lugar del código.</w:t>
      </w:r>
    </w:p>
    <w:p w:rsidR="00176F30" w:rsidRPr="00176F30" w:rsidRDefault="00176F30" w:rsidP="00176F3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 definimos una variable dentro de una función solo lo podemos utilizar dentro de esa función si lo declaramos con </w:t>
      </w:r>
      <w:proofErr w:type="spellStart"/>
      <w:r w:rsidRPr="00176F3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var</w:t>
      </w:r>
      <w:proofErr w:type="spellEnd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si lo declaramos con </w:t>
      </w:r>
      <w:proofErr w:type="spellStart"/>
      <w:r w:rsidRPr="00176F30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let</w:t>
      </w:r>
      <w:proofErr w:type="spellEnd"/>
      <w:r w:rsidRPr="00176F3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solo podemos acceder a ella en el bloque de código.</w:t>
      </w:r>
    </w:p>
    <w:p w:rsidR="00FF18A2" w:rsidRDefault="00FF18A2">
      <w:pPr>
        <w:rPr>
          <w:u w:val="single"/>
        </w:rPr>
      </w:pPr>
    </w:p>
    <w:p w:rsidR="00162634" w:rsidRPr="00162634" w:rsidRDefault="00162634" w:rsidP="00162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16263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Scope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 Conjunto de variables y funciones al cual podemos acceder en una determinada 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linea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código</w:t>
      </w:r>
    </w:p>
    <w:p w:rsidR="00162634" w:rsidRPr="00162634" w:rsidRDefault="00162634" w:rsidP="00162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16263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Closures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 Funciones que recuerdan el 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encotorno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) en el que fueron creadas y pueden acceder a todas la variables y funciones que pertenecen a ese 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pero con los valores que tienen al momento en que se invoca ese 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closure</w:t>
      </w:r>
      <w:proofErr w:type="spellEnd"/>
    </w:p>
    <w:p w:rsidR="00162634" w:rsidRPr="00162634" w:rsidRDefault="00162634" w:rsidP="0016263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**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Let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** permite asignar valor a nuestras variables con visibilidad / validez únicamente dentro del contexto (llaves {}) en el que se ha definido.</w:t>
      </w:r>
    </w:p>
    <w:p w:rsidR="00162634" w:rsidRPr="00162634" w:rsidRDefault="00162634" w:rsidP="001626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16263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hoisting</w:t>
      </w:r>
      <w:proofErr w:type="spellEnd"/>
      <w:proofErr w:type="gram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 Las variables JavaScript pueden hacer referencia a una variable declarada más tarde, sin obtener un error. Este concepto es conocido como 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hoisting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decir, una variable declarada se “eleva” o “sube” a la parte superior de la función (</w:t>
      </w:r>
      <w:proofErr w:type="spellStart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closure</w:t>
      </w:r>
      <w:proofErr w:type="spellEnd"/>
      <w:r w:rsidRPr="00162634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en la que se encuentra, independientemente de donde la declaremos.</w:t>
      </w:r>
    </w:p>
    <w:p w:rsidR="00162634" w:rsidRDefault="00162634">
      <w:pPr>
        <w:rPr>
          <w:u w:val="single"/>
        </w:rPr>
      </w:pPr>
    </w:p>
    <w:p w:rsidR="00A96BD7" w:rsidRDefault="00A96BD7">
      <w:pPr>
        <w:rPr>
          <w:u w:val="single"/>
        </w:rPr>
      </w:pPr>
    </w:p>
    <w:p w:rsidR="00A96BD7" w:rsidRPr="00A96BD7" w:rsidRDefault="00A96BD7" w:rsidP="00A96B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El </w:t>
      </w:r>
      <w:proofErr w:type="spellStart"/>
      <w:r w:rsidRPr="00A96BD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scope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también llamado contexto o alcance, es el ámbito que tienen las variables para poder ser utilizadas, depende mucho de con qué palabra reservada (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let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var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const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) se declaren las variables para que éstas pueden tener un comportamiento determinado en los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scopes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.</w:t>
      </w:r>
    </w:p>
    <w:p w:rsidR="00A96BD7" w:rsidRPr="00A96BD7" w:rsidRDefault="00A96BD7" w:rsidP="00A96B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A96BD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Var</w:t>
      </w:r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: Con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var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existe algo llamado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hoisting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que consiste en que las variables se “elevan” al principio de la función en donde fueron declaradas, incluso si fueron declaradas dentro de un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lo que hace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var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es declarar esa variable al principio de la función.</w:t>
      </w:r>
    </w:p>
    <w:p w:rsidR="00A96BD7" w:rsidRPr="00A96BD7" w:rsidRDefault="00A96BD7" w:rsidP="00A96B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A96BD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lastRenderedPageBreak/>
        <w:t>Let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: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let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es la forma correcta con la que debemos de declarar las variables, ya que respeta el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no genera información innecesaria</w:t>
      </w:r>
    </w:p>
    <w:p w:rsidR="00A96BD7" w:rsidRPr="00A96BD7" w:rsidRDefault="00A96BD7" w:rsidP="00A96B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A96BD7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Const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: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const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es la palabra ideal que representa que un programador tiene el cuidado y el conocimiento necesario para poder </w:t>
      </w:r>
      <w:proofErr w:type="spellStart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declara</w:t>
      </w:r>
      <w:proofErr w:type="spellEnd"/>
      <w:r w:rsidRPr="00A96BD7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una variable que no va a cambiar.</w:t>
      </w:r>
    </w:p>
    <w:p w:rsidR="00A96BD7" w:rsidRDefault="00A96BD7">
      <w:pPr>
        <w:rPr>
          <w:u w:val="single"/>
        </w:rPr>
      </w:pPr>
    </w:p>
    <w:p w:rsidR="00863462" w:rsidRDefault="00863462">
      <w:pPr>
        <w:rPr>
          <w:u w:val="single"/>
        </w:rPr>
      </w:pPr>
    </w:p>
    <w:p w:rsidR="00863462" w:rsidRPr="00863462" w:rsidRDefault="00863462" w:rsidP="0086346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86346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Operaciones con </w:t>
      </w:r>
      <w:proofErr w:type="spellStart"/>
      <w:r w:rsidRPr="0086346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arrays</w:t>
      </w:r>
      <w:proofErr w:type="spellEnd"/>
    </w:p>
    <w:p w:rsidR="00863462" w:rsidRPr="00863462" w:rsidRDefault="00863462" w:rsidP="0086346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Los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arrays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son una forma de guardar nuestros datos muy importante en JavaScript, en este vídeo veremos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como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trabajar con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Arrays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863462" w:rsidRPr="00863462" w:rsidRDefault="00863462" w:rsidP="0086346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 queremos hacer una función que reciba N parámetros y devuelva la suma de estos, podemos escribirla como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86346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863462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suma</w:t>
      </w:r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(...</w:t>
      </w:r>
      <w:proofErr w:type="spell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params</w:t>
      </w:r>
      <w:proofErr w:type="spell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86346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params.reduce</w:t>
      </w:r>
      <w:proofErr w:type="spell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((acumulativo, actual) =&gt; {acumulativo + actual}, 0)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gram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suma(</w:t>
      </w:r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4,5,6,23,26,7,8)</w:t>
      </w:r>
    </w:p>
    <w:p w:rsidR="00863462" w:rsidRPr="00863462" w:rsidRDefault="00863462" w:rsidP="0086346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 esta forma utilizamos el método </w:t>
      </w:r>
      <w:r w:rsidRPr="00863462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reduce</w:t>
      </w:r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con el cual cuentan los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arrays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este nos permite ir iterando por todo el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acumulando el valor en una variable.</w:t>
      </w:r>
    </w:p>
    <w:p w:rsidR="00863462" w:rsidRPr="00863462" w:rsidRDefault="00863462" w:rsidP="0086346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Ahora queremos ejecutar una operación sobre todos los elementos del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para esto tenemos un método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llamado</w:t>
      </w:r>
      <w:r w:rsidRPr="00863462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map</w:t>
      </w:r>
      <w:proofErr w:type="spellEnd"/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86346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863462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doble</w:t>
      </w:r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(...</w:t>
      </w:r>
      <w:proofErr w:type="spell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params</w:t>
      </w:r>
      <w:proofErr w:type="spell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86346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params.map</w:t>
      </w:r>
      <w:proofErr w:type="spell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(x=&gt;x*2)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gram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doble(</w:t>
      </w:r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2,3,4,5,6,7,5)</w:t>
      </w:r>
    </w:p>
    <w:p w:rsidR="00863462" w:rsidRPr="00863462" w:rsidRDefault="00863462" w:rsidP="00863462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Si queremos filtrar ciertos valores de un </w:t>
      </w:r>
      <w:proofErr w:type="spellStart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</w:t>
      </w:r>
      <w:proofErr w:type="spellEnd"/>
      <w:r w:rsidRPr="0086346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tenemos otro método para poder hacer esto con </w:t>
      </w:r>
      <w:proofErr w:type="spellStart"/>
      <w:r w:rsidRPr="00863462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keyword</w:t>
      </w:r>
      <w:proofErr w:type="spellEnd"/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86346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pares = (...</w:t>
      </w:r>
      <w:proofErr w:type="spell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numeros</w:t>
      </w:r>
      <w:proofErr w:type="spell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=&gt; </w:t>
      </w:r>
      <w:proofErr w:type="spellStart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numeros.filter</w:t>
      </w:r>
      <w:proofErr w:type="spellEnd"/>
      <w:r w:rsidRPr="0086346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(x=&gt; x % 2 == 0)</w:t>
      </w:r>
    </w:p>
    <w:p w:rsidR="00863462" w:rsidRPr="00863462" w:rsidRDefault="00863462" w:rsidP="00863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863462" w:rsidRDefault="00863462" w:rsidP="00863462">
      <w:pPr>
        <w:spacing w:after="0" w:line="240" w:lineRule="auto"/>
        <w:rPr>
          <w:rFonts w:ascii="Arial" w:eastAsia="Times New Roman" w:hAnsi="Arial" w:cs="Arial"/>
          <w:noProof/>
          <w:color w:val="1C3643"/>
          <w:sz w:val="24"/>
          <w:szCs w:val="24"/>
          <w:lang w:eastAsia="es-CO"/>
        </w:rPr>
      </w:pPr>
    </w:p>
    <w:p w:rsidR="00034F75" w:rsidRDefault="00034F75" w:rsidP="00863462">
      <w:pPr>
        <w:spacing w:after="0" w:line="240" w:lineRule="auto"/>
        <w:rPr>
          <w:rFonts w:ascii="Arial" w:eastAsia="Times New Roman" w:hAnsi="Arial" w:cs="Arial"/>
          <w:noProof/>
          <w:color w:val="1C3643"/>
          <w:sz w:val="24"/>
          <w:szCs w:val="24"/>
          <w:lang w:eastAsia="es-CO"/>
        </w:rPr>
      </w:pPr>
    </w:p>
    <w:p w:rsidR="00034F75" w:rsidRDefault="00034F75" w:rsidP="00863462">
      <w:pPr>
        <w:spacing w:after="0" w:line="240" w:lineRule="auto"/>
        <w:rPr>
          <w:rFonts w:ascii="Arial" w:eastAsia="Times New Roman" w:hAnsi="Arial" w:cs="Arial"/>
          <w:noProof/>
          <w:color w:val="1C3643"/>
          <w:sz w:val="24"/>
          <w:szCs w:val="24"/>
          <w:lang w:eastAsia="es-CO"/>
        </w:rPr>
      </w:pPr>
    </w:p>
    <w:p w:rsidR="00034F75" w:rsidRDefault="00034F75" w:rsidP="00863462">
      <w:pPr>
        <w:spacing w:after="0" w:line="240" w:lineRule="auto"/>
        <w:rPr>
          <w:rFonts w:ascii="Arial" w:eastAsia="Times New Roman" w:hAnsi="Arial" w:cs="Arial"/>
          <w:noProof/>
          <w:color w:val="1C3643"/>
          <w:sz w:val="24"/>
          <w:szCs w:val="24"/>
          <w:lang w:eastAsia="es-CO"/>
        </w:rPr>
      </w:pPr>
    </w:p>
    <w:p w:rsidR="00034F75" w:rsidRPr="00034F75" w:rsidRDefault="00034F75" w:rsidP="00034F7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34F7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Entiende los </w:t>
      </w:r>
      <w:proofErr w:type="spellStart"/>
      <w:r w:rsidRPr="00034F7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closures</w:t>
      </w:r>
      <w:proofErr w:type="spellEnd"/>
      <w:r w:rsidRPr="00034F7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de JavaScript</w:t>
      </w:r>
    </w:p>
    <w:p w:rsidR="00034F75" w:rsidRPr="00034F75" w:rsidRDefault="00034F75" w:rsidP="00034F7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Los </w:t>
      </w:r>
      <w:proofErr w:type="spellStart"/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closure</w:t>
      </w:r>
      <w:proofErr w:type="spellEnd"/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son funciones que recuerdan el entorno en el cual </w:t>
      </w:r>
      <w:proofErr w:type="spellStart"/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fuerón</w:t>
      </w:r>
      <w:proofErr w:type="spellEnd"/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creadas, esto quiere decir que al llamar la función van a recordar las variables que </w:t>
      </w:r>
      <w:proofErr w:type="spellStart"/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tenian</w:t>
      </w:r>
      <w:proofErr w:type="spellEnd"/>
      <w:r w:rsidRPr="00034F7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ese momento. Por ejemplo, si queremos hacer una función para saludar determinada familia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034F7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proofErr w:type="gram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034F75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saludarFamilia</w:t>
      </w:r>
      <w:proofErr w:type="spell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(apellido) {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034F7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return</w:t>
      </w:r>
      <w:proofErr w:type="spellEnd"/>
      <w:proofErr w:type="gram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034F7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(nombre) {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gramStart"/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console</w:t>
      </w: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</w:t>
      </w:r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log</w:t>
      </w: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`Hola ${nombre} ${apellido}`</w:t>
      </w: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034F75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proofErr w:type="spellEnd"/>
      <w:proofErr w:type="gram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saludarPerez</w:t>
      </w:r>
      <w:proofErr w:type="spell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proofErr w:type="spellStart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saludarFamilia</w:t>
      </w:r>
      <w:proofErr w:type="spellEnd"/>
      <w:r w:rsidRPr="00034F75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\'</w:t>
      </w:r>
      <w:proofErr w:type="spellStart"/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perez</w:t>
      </w:r>
      <w:proofErr w:type="spellEnd"/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\');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</w:pPr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lastRenderedPageBreak/>
        <w:t>``</w:t>
      </w: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</w:pPr>
    </w:p>
    <w:p w:rsidR="00034F75" w:rsidRPr="00034F75" w:rsidRDefault="00034F75" w:rsidP="00034F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034F75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De esta forma podemos crear nuevas funciones partiendo de funciones que recuerdan variables internas</w:t>
      </w:r>
    </w:p>
    <w:p w:rsidR="00034F75" w:rsidRDefault="00034F75" w:rsidP="00863462">
      <w:pPr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</w:p>
    <w:p w:rsidR="003439FC" w:rsidRDefault="003439FC" w:rsidP="00863462">
      <w:pPr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</w:p>
    <w:p w:rsidR="003439FC" w:rsidRPr="003439FC" w:rsidRDefault="003439FC" w:rsidP="003439FC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439F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Estructura del lenguaje</w:t>
      </w:r>
    </w:p>
    <w:p w:rsidR="003439FC" w:rsidRPr="003439FC" w:rsidRDefault="003439FC" w:rsidP="003439F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Algunas características del lenguaje son:</w:t>
      </w:r>
    </w:p>
    <w:p w:rsidR="003439FC" w:rsidRPr="003439FC" w:rsidRDefault="003439FC" w:rsidP="003439FC">
      <w:pPr>
        <w:numPr>
          <w:ilvl w:val="0"/>
          <w:numId w:val="5"/>
        </w:numPr>
        <w:spacing w:before="113" w:after="113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Podemos asignarle cualquier valor a las variables, podemos asignarle </w:t>
      </w:r>
      <w:proofErr w:type="spellStart"/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strings</w:t>
      </w:r>
      <w:proofErr w:type="spellEnd"/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números, fechas, funciones, objetos, etc.</w:t>
      </w:r>
    </w:p>
    <w:p w:rsidR="003439FC" w:rsidRPr="003439FC" w:rsidRDefault="003439FC" w:rsidP="003439FC">
      <w:pPr>
        <w:numPr>
          <w:ilvl w:val="0"/>
          <w:numId w:val="5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 definimos una variable con </w:t>
      </w:r>
      <w:proofErr w:type="spellStart"/>
      <w:r w:rsidRPr="003439FC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const</w:t>
      </w:r>
      <w:proofErr w:type="spellEnd"/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podemos reasignar el valor al que hacen referencia</w:t>
      </w:r>
    </w:p>
    <w:p w:rsidR="003439FC" w:rsidRPr="003439FC" w:rsidRDefault="003439FC" w:rsidP="003439FC">
      <w:pPr>
        <w:numPr>
          <w:ilvl w:val="0"/>
          <w:numId w:val="5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Las variables definidas con </w:t>
      </w:r>
      <w:proofErr w:type="spellStart"/>
      <w:r w:rsidRPr="003439FC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var</w:t>
      </w:r>
      <w:proofErr w:type="spellEnd"/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proofErr w:type="spellStart"/>
      <w:r w:rsidRPr="003439FC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let</w:t>
      </w:r>
      <w:proofErr w:type="spellEnd"/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pueden ser reasignadas</w:t>
      </w:r>
    </w:p>
    <w:p w:rsidR="003439FC" w:rsidRDefault="003439FC" w:rsidP="003439FC">
      <w:pPr>
        <w:numPr>
          <w:ilvl w:val="0"/>
          <w:numId w:val="5"/>
        </w:numPr>
        <w:spacing w:before="113" w:after="113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439F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carácter punto y coma no es obligatorio,</w:t>
      </w:r>
    </w:p>
    <w:p w:rsidR="00C11C4E" w:rsidRDefault="00C11C4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C11C4E" w:rsidRDefault="00C11C4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C11C4E" w:rsidRDefault="00C11C4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C11C4E" w:rsidRDefault="00C11C4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C11C4E" w:rsidRPr="00C11C4E" w:rsidRDefault="00C11C4E" w:rsidP="00C11C4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This</w:t>
      </w:r>
      <w:proofErr w:type="spellEnd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, _</w:t>
      </w:r>
      <w:proofErr w:type="spellStart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this</w:t>
      </w:r>
      <w:proofErr w:type="spellEnd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los </w:t>
      </w:r>
      <w:proofErr w:type="spellStart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arrow</w:t>
      </w:r>
      <w:proofErr w:type="spellEnd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C11C4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functions</w:t>
      </w:r>
      <w:proofErr w:type="spellEnd"/>
    </w:p>
    <w:p w:rsidR="00C11C4E" w:rsidRPr="00C11C4E" w:rsidRDefault="00C11C4E" w:rsidP="00C11C4E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C11C4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This</w:t>
      </w:r>
      <w:proofErr w:type="spellEnd"/>
      <w:r w:rsidRPr="00C11C4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hace referencia a un objeto y su valor depende de donde lo usemos, por ejemplo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C11C4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class</w:t>
      </w:r>
      <w:proofErr w:type="spellEnd"/>
      <w:proofErr w:type="gramEnd"/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C11C4E">
        <w:rPr>
          <w:rFonts w:ascii="Courier New" w:eastAsia="Times New Roman" w:hAnsi="Courier New" w:cs="Courier New"/>
          <w:b/>
          <w:bCs/>
          <w:color w:val="FFFFFF"/>
          <w:sz w:val="20"/>
          <w:szCs w:val="20"/>
          <w:shd w:val="clear" w:color="auto" w:fill="272822"/>
          <w:lang w:eastAsia="es-CO"/>
        </w:rPr>
        <w:t>Persona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gramStart"/>
      <w:r w:rsidRPr="00C11C4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constructor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gramEnd"/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nombre, amigos = []) {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C11C4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.nombre</w:t>
      </w:r>
      <w:proofErr w:type="spellEnd"/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nombre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proofErr w:type="spellStart"/>
      <w:r w:rsidRPr="00C11C4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this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.amigos</w:t>
      </w:r>
      <w:proofErr w:type="spellEnd"/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amigos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}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C11C4E" w:rsidRPr="00C11C4E" w:rsidRDefault="00C11C4E" w:rsidP="00C11C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C11C4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sacha = </w:t>
      </w:r>
      <w:r w:rsidRPr="00C11C4E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Persona(</w:t>
      </w:r>
      <w:r w:rsidRPr="00C11C4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"Sacha"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, [</w:t>
      </w:r>
      <w:r w:rsidRPr="00C11C4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"pedro"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C11C4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"juan"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C11C4E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"pepe"</w:t>
      </w:r>
      <w:r w:rsidRPr="00C11C4E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])</w:t>
      </w:r>
    </w:p>
    <w:p w:rsidR="00C11C4E" w:rsidRDefault="00C11C4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321F1" w:rsidRDefault="003321F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321F1" w:rsidRPr="003321F1" w:rsidRDefault="003321F1" w:rsidP="003321F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321F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La función </w:t>
      </w:r>
      <w:proofErr w:type="spellStart"/>
      <w:r w:rsidRPr="003321F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bind</w:t>
      </w:r>
      <w:proofErr w:type="spellEnd"/>
    </w:p>
    <w:p w:rsidR="003321F1" w:rsidRDefault="003321F1" w:rsidP="003321F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321F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El método </w:t>
      </w:r>
      <w:proofErr w:type="spellStart"/>
      <w:r w:rsidRPr="003321F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bind</w:t>
      </w:r>
      <w:proofErr w:type="spellEnd"/>
      <w:r w:rsidRPr="003321F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devuelve otra función que asigna el </w:t>
      </w:r>
      <w:proofErr w:type="spellStart"/>
      <w:r w:rsidRPr="003321F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this</w:t>
      </w:r>
      <w:proofErr w:type="spellEnd"/>
      <w:r w:rsidRPr="003321F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 lo que nosotros le pasamos como </w:t>
      </w:r>
      <w:r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parámetro.</w:t>
      </w:r>
    </w:p>
    <w:p w:rsidR="00DB358D" w:rsidRDefault="00DB358D" w:rsidP="003321F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DB358D" w:rsidRPr="00DB358D" w:rsidRDefault="00DB358D" w:rsidP="00DB358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proofErr w:type="gramStart"/>
      <w:r w:rsidRPr="00DB358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call</w:t>
      </w:r>
      <w:proofErr w:type="spellEnd"/>
      <w:proofErr w:type="gramEnd"/>
      <w:r w:rsidRPr="00DB358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DB358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apply</w:t>
      </w:r>
      <w:proofErr w:type="spellEnd"/>
    </w:p>
    <w:p w:rsidR="00DB358D" w:rsidRPr="00DB358D" w:rsidRDefault="00DB358D" w:rsidP="00DB358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B358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Con </w:t>
      </w:r>
      <w:proofErr w:type="spellStart"/>
      <w:r w:rsidRPr="00DB358D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call</w:t>
      </w:r>
      <w:proofErr w:type="spellEnd"/>
      <w:r w:rsidRPr="00DB358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proofErr w:type="spellStart"/>
      <w:r w:rsidRPr="00DB358D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apply</w:t>
      </w:r>
      <w:proofErr w:type="spellEnd"/>
      <w:r w:rsidRPr="00DB358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definir el valor de </w:t>
      </w:r>
      <w:proofErr w:type="spellStart"/>
      <w:r w:rsidRPr="00DB358D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this</w:t>
      </w:r>
      <w:proofErr w:type="spellEnd"/>
      <w:r w:rsidRPr="00DB358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ejecutar la función</w:t>
      </w:r>
    </w:p>
    <w:p w:rsidR="00DB358D" w:rsidRPr="003321F1" w:rsidRDefault="00DB358D" w:rsidP="003321F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FE08F0" w:rsidRPr="00FE08F0" w:rsidRDefault="00FE08F0" w:rsidP="00FE08F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lastRenderedPageBreak/>
        <w:t>Metodo</w:t>
      </w:r>
      <w:proofErr w:type="spellEnd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 xml:space="preserve"> </w:t>
      </w:r>
      <w:proofErr w:type="spellStart"/>
      <w:proofErr w:type="gramStart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bind</w:t>
      </w:r>
      <w:proofErr w:type="spellEnd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(</w:t>
      </w:r>
      <w:proofErr w:type="gramEnd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):</w:t>
      </w:r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 Es un método de todas las funciones, el cual </w:t>
      </w:r>
      <w:ins w:id="0" w:author="Unknown">
        <w:r w:rsidRPr="00FE08F0">
          <w:rPr>
            <w:rFonts w:ascii="Arial" w:eastAsia="Times New Roman" w:hAnsi="Arial" w:cs="Arial"/>
            <w:b/>
            <w:bCs/>
            <w:color w:val="1C3643"/>
            <w:sz w:val="21"/>
            <w:szCs w:val="21"/>
            <w:lang w:eastAsia="es-CO"/>
          </w:rPr>
          <w:t>nos devuelve una función para ser invocada en cualquier momento</w:t>
        </w:r>
      </w:ins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. Se caracteriza por permitirnos definir el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-contexto y por permitir establecer previamente los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parametros</w:t>
      </w:r>
      <w:proofErr w:type="spellEnd"/>
    </w:p>
    <w:p w:rsidR="00FE08F0" w:rsidRPr="00FE08F0" w:rsidRDefault="00FE08F0" w:rsidP="00FE08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</w:pPr>
      <w:proofErr w:type="spellStart"/>
      <w:proofErr w:type="gram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const</w:t>
      </w:r>
      <w:proofErr w:type="spellEnd"/>
      <w:proofErr w:type="gram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 </w:t>
      </w:r>
      <w:proofErr w:type="spell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newFunction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 = </w:t>
      </w:r>
      <w:proofErr w:type="spellStart"/>
      <w:r w:rsidRPr="00FE08F0">
        <w:rPr>
          <w:rFonts w:ascii="Consolas" w:eastAsia="Times New Roman" w:hAnsi="Consolas" w:cs="Consolas"/>
          <w:b/>
          <w:bCs/>
          <w:color w:val="F92672"/>
          <w:sz w:val="20"/>
          <w:szCs w:val="20"/>
          <w:lang w:eastAsia="es-CO"/>
        </w:rPr>
        <w:t>fun</w:t>
      </w:r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.</w:t>
      </w:r>
      <w:r w:rsidRPr="00FE08F0">
        <w:rPr>
          <w:rFonts w:ascii="Consolas" w:eastAsia="Times New Roman" w:hAnsi="Consolas" w:cs="Consolas"/>
          <w:b/>
          <w:bCs/>
          <w:color w:val="A6E22E"/>
          <w:sz w:val="20"/>
          <w:szCs w:val="20"/>
          <w:lang w:eastAsia="es-CO"/>
        </w:rPr>
        <w:t>bind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(contexto, </w:t>
      </w:r>
      <w:proofErr w:type="spell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primerParametro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)</w:t>
      </w:r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// Establece el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scope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y el-los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parametros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de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fun</w:t>
      </w:r>
      <w:proofErr w:type="spellEnd"/>
    </w:p>
    <w:p w:rsidR="00FE08F0" w:rsidRPr="00FE08F0" w:rsidRDefault="00FE08F0" w:rsidP="00FE08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</w:pPr>
    </w:p>
    <w:p w:rsidR="00FE08F0" w:rsidRPr="00FE08F0" w:rsidRDefault="00FE08F0" w:rsidP="00FE08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</w:pPr>
      <w:proofErr w:type="spellStart"/>
      <w:proofErr w:type="gram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newFunction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(</w:t>
      </w:r>
      <w:proofErr w:type="spellStart"/>
      <w:proofErr w:type="gram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segundoParametro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) </w:t>
      </w:r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// Ejecuta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fun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pero con la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caracteristica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de que ya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esta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establecido el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scope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y los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parametros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. Igualmente nos permite enviarle más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parametros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a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fun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si es el caso</w:t>
      </w:r>
    </w:p>
    <w:p w:rsidR="00FE08F0" w:rsidRPr="00FE08F0" w:rsidRDefault="00FE08F0" w:rsidP="00FE08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-</w:t>
      </w:r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 xml:space="preserve">Métodos </w:t>
      </w:r>
      <w:proofErr w:type="spellStart"/>
      <w:proofErr w:type="gramStart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call</w:t>
      </w:r>
      <w:proofErr w:type="spellEnd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(</w:t>
      </w:r>
      <w:proofErr w:type="gramEnd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 xml:space="preserve">) y </w:t>
      </w:r>
      <w:proofErr w:type="spellStart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apply</w:t>
      </w:r>
      <w:proofErr w:type="spellEnd"/>
      <w:r w:rsidRPr="00FE08F0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CO"/>
        </w:rPr>
        <w:t>():</w:t>
      </w:r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 A diferencia de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bidn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(),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call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() y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apply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() </w:t>
      </w:r>
      <w:ins w:id="1" w:author="Unknown">
        <w:r w:rsidRPr="00FE08F0">
          <w:rPr>
            <w:rFonts w:ascii="Arial" w:eastAsia="Times New Roman" w:hAnsi="Arial" w:cs="Arial"/>
            <w:b/>
            <w:bCs/>
            <w:color w:val="1C3643"/>
            <w:sz w:val="21"/>
            <w:szCs w:val="21"/>
            <w:lang w:eastAsia="es-CO"/>
          </w:rPr>
          <w:t xml:space="preserve">ejecutan la función “padre” </w:t>
        </w:r>
        <w:proofErr w:type="spellStart"/>
        <w:r w:rsidRPr="00FE08F0">
          <w:rPr>
            <w:rFonts w:ascii="Arial" w:eastAsia="Times New Roman" w:hAnsi="Arial" w:cs="Arial"/>
            <w:b/>
            <w:bCs/>
            <w:color w:val="1C3643"/>
            <w:sz w:val="21"/>
            <w:szCs w:val="21"/>
            <w:lang w:eastAsia="es-CO"/>
          </w:rPr>
          <w:t>instantaneamente</w:t>
        </w:r>
      </w:ins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. De igual forma nos permiten establecer el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scope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los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parametros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con la pequeña diferencia de que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apply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recibe los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parametros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un </w:t>
      </w:r>
      <w:proofErr w:type="spellStart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array</w:t>
      </w:r>
      <w:proofErr w:type="spellEnd"/>
      <w:r w:rsidRPr="00FE08F0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.</w:t>
      </w:r>
    </w:p>
    <w:p w:rsidR="00FE08F0" w:rsidRPr="00FE08F0" w:rsidRDefault="00FE08F0" w:rsidP="00FE08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</w:pPr>
      <w:proofErr w:type="spellStart"/>
      <w:proofErr w:type="gramStart"/>
      <w:r w:rsidRPr="00FE08F0">
        <w:rPr>
          <w:rFonts w:ascii="Consolas" w:eastAsia="Times New Roman" w:hAnsi="Consolas" w:cs="Consolas"/>
          <w:b/>
          <w:bCs/>
          <w:color w:val="F92672"/>
          <w:sz w:val="20"/>
          <w:szCs w:val="20"/>
          <w:lang w:eastAsia="es-CO"/>
        </w:rPr>
        <w:t>fun</w:t>
      </w:r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.</w:t>
      </w:r>
      <w:r w:rsidRPr="00FE08F0">
        <w:rPr>
          <w:rFonts w:ascii="Consolas" w:eastAsia="Times New Roman" w:hAnsi="Consolas" w:cs="Consolas"/>
          <w:b/>
          <w:bCs/>
          <w:color w:val="A6E22E"/>
          <w:sz w:val="20"/>
          <w:szCs w:val="20"/>
          <w:lang w:eastAsia="es-CO"/>
        </w:rPr>
        <w:t>call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(</w:t>
      </w:r>
      <w:proofErr w:type="gram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contexto, </w:t>
      </w:r>
      <w:proofErr w:type="spell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primerParametro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, </w:t>
      </w:r>
      <w:proofErr w:type="spell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segundoParametro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)</w:t>
      </w:r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//Ejecuta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fun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en el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scope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establecido y con los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parametros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enviados</w:t>
      </w:r>
    </w:p>
    <w:p w:rsidR="00FE08F0" w:rsidRPr="00FE08F0" w:rsidRDefault="00FE08F0" w:rsidP="00FE08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</w:pPr>
    </w:p>
    <w:p w:rsidR="00FE08F0" w:rsidRPr="00FE08F0" w:rsidRDefault="00FE08F0" w:rsidP="00FE08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</w:pPr>
      <w:proofErr w:type="spellStart"/>
      <w:proofErr w:type="gramStart"/>
      <w:r w:rsidRPr="00FE08F0">
        <w:rPr>
          <w:rFonts w:ascii="Consolas" w:eastAsia="Times New Roman" w:hAnsi="Consolas" w:cs="Consolas"/>
          <w:b/>
          <w:bCs/>
          <w:color w:val="F92672"/>
          <w:sz w:val="20"/>
          <w:szCs w:val="20"/>
          <w:lang w:eastAsia="es-CO"/>
        </w:rPr>
        <w:t>fun</w:t>
      </w:r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.</w:t>
      </w:r>
      <w:r w:rsidRPr="00FE08F0">
        <w:rPr>
          <w:rFonts w:ascii="Consolas" w:eastAsia="Times New Roman" w:hAnsi="Consolas" w:cs="Consolas"/>
          <w:b/>
          <w:bCs/>
          <w:color w:val="A6E22E"/>
          <w:sz w:val="20"/>
          <w:szCs w:val="20"/>
          <w:lang w:eastAsia="es-CO"/>
        </w:rPr>
        <w:t>apply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(</w:t>
      </w:r>
      <w:proofErr w:type="gram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contexto, [</w:t>
      </w:r>
      <w:proofErr w:type="spell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primerParametro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 xml:space="preserve">, </w:t>
      </w:r>
      <w:proofErr w:type="spellStart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segundoParametro</w:t>
      </w:r>
      <w:proofErr w:type="spellEnd"/>
      <w:r w:rsidRPr="00FE08F0">
        <w:rPr>
          <w:rFonts w:ascii="Consolas" w:eastAsia="Times New Roman" w:hAnsi="Consolas" w:cs="Consolas"/>
          <w:color w:val="DDDDDD"/>
          <w:sz w:val="20"/>
          <w:szCs w:val="20"/>
          <w:lang w:eastAsia="es-CO"/>
        </w:rPr>
        <w:t>)</w:t>
      </w:r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//Ejecuta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fun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en el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scope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establecido y con los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parametros</w:t>
      </w:r>
      <w:proofErr w:type="spellEnd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 xml:space="preserve"> enviados en el </w:t>
      </w:r>
      <w:proofErr w:type="spellStart"/>
      <w:r w:rsidRPr="00FE08F0">
        <w:rPr>
          <w:rFonts w:ascii="Consolas" w:eastAsia="Times New Roman" w:hAnsi="Consolas" w:cs="Consolas"/>
          <w:color w:val="75715E"/>
          <w:sz w:val="20"/>
          <w:szCs w:val="20"/>
          <w:lang w:eastAsia="es-CO"/>
        </w:rPr>
        <w:t>array</w:t>
      </w:r>
      <w:proofErr w:type="spellEnd"/>
    </w:p>
    <w:p w:rsidR="003321F1" w:rsidRDefault="003321F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A76A93" w:rsidRDefault="00A76A93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A76A93" w:rsidRPr="00A76A93" w:rsidRDefault="00A76A93" w:rsidP="00A76A9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A76A9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ECMAScript</w:t>
      </w:r>
      <w:proofErr w:type="spellEnd"/>
      <w:r w:rsidRPr="00A76A9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: El estándar en el que se basa JavaScript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estándar en el que se basa JavaScript.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Comenzó llamándose </w:t>
      </w:r>
      <w:proofErr w:type="spellStart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LiveScript</w:t>
      </w:r>
      <w:proofErr w:type="spellEnd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para lo que se mostraba al cliente.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gramStart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Java !</w:t>
      </w:r>
      <w:proofErr w:type="gramEnd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= JavaScript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Se llamó </w:t>
      </w:r>
      <w:proofErr w:type="spellStart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porque fue desarrollado por ECMA, una empresa dedicada a telecomunicaciones.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ECMA-262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Sus primeras versiones fueron lanzadas en los 90’s.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En este momento se está creando </w:t>
      </w:r>
      <w:proofErr w:type="spellStart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2018.</w:t>
      </w:r>
    </w:p>
    <w:p w:rsidR="00A76A93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Si escribimos código con </w:t>
      </w:r>
      <w:proofErr w:type="spellStart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tiene que ser compatible con el navegador en el que queremos que corra.</w:t>
      </w:r>
    </w:p>
    <w:p w:rsidR="002354CC" w:rsidRPr="00A76A93" w:rsidRDefault="00A76A93" w:rsidP="00A76A9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76A9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el siguiente vamos a hablar sobre BABEL.</w:t>
      </w:r>
    </w:p>
    <w:p w:rsidR="00401354" w:rsidRDefault="00401354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401354" w:rsidRPr="00401354" w:rsidRDefault="00401354" w:rsidP="0040135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40135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Babel al rescate: logrando la compatibilidad buscada</w:t>
      </w:r>
    </w:p>
    <w:p w:rsidR="00401354" w:rsidRPr="00401354" w:rsidRDefault="00401354" w:rsidP="0040135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Babel</w:t>
      </w:r>
    </w:p>
    <w:p w:rsidR="00401354" w:rsidRPr="00401354" w:rsidRDefault="00401354" w:rsidP="0040135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Usa JavaScript de la próxima generación hoy mismo.</w:t>
      </w:r>
    </w:p>
    <w:p w:rsidR="00401354" w:rsidRPr="00401354" w:rsidRDefault="00401354" w:rsidP="0040135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Babel es una herramienta que te permite hacer compatible el código que usa funcionalidades de </w:t>
      </w:r>
      <w:proofErr w:type="spellStart"/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los diferentes navegadores.</w:t>
      </w:r>
    </w:p>
    <w:p w:rsidR="00401354" w:rsidRDefault="00401354" w:rsidP="0040135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Para poder utilizar Babel debes tener instalado </w:t>
      </w:r>
      <w:proofErr w:type="spellStart"/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Node</w:t>
      </w:r>
      <w:proofErr w:type="spellEnd"/>
      <w:r w:rsidRPr="0040135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2354CC" w:rsidRDefault="002354CC" w:rsidP="0040135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2354CC" w:rsidRPr="00401354" w:rsidRDefault="002354CC" w:rsidP="0040135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2354CC" w:rsidRPr="002354CC" w:rsidRDefault="002354CC" w:rsidP="00235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32"/>
          <w:szCs w:val="32"/>
          <w:lang w:eastAsia="es-CO"/>
        </w:rPr>
      </w:pPr>
      <w:r w:rsidRPr="002354CC">
        <w:rPr>
          <w:rFonts w:ascii="Arial" w:eastAsia="Times New Roman" w:hAnsi="Arial" w:cs="Arial"/>
          <w:b/>
          <w:bCs/>
          <w:color w:val="1C3643"/>
          <w:sz w:val="32"/>
          <w:szCs w:val="32"/>
          <w:lang w:eastAsia="es-CO"/>
        </w:rPr>
        <w:t xml:space="preserve">Que es un </w:t>
      </w:r>
      <w:proofErr w:type="spellStart"/>
      <w:r w:rsidRPr="002354CC">
        <w:rPr>
          <w:rFonts w:ascii="Arial" w:eastAsia="Times New Roman" w:hAnsi="Arial" w:cs="Arial"/>
          <w:b/>
          <w:bCs/>
          <w:color w:val="1C3643"/>
          <w:sz w:val="32"/>
          <w:szCs w:val="32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b/>
          <w:bCs/>
          <w:color w:val="1C3643"/>
          <w:sz w:val="32"/>
          <w:szCs w:val="32"/>
          <w:lang w:eastAsia="es-CO"/>
        </w:rPr>
        <w:t xml:space="preserve"> en </w:t>
      </w:r>
      <w:proofErr w:type="spellStart"/>
      <w:r w:rsidRPr="002354CC">
        <w:rPr>
          <w:rFonts w:ascii="Arial" w:eastAsia="Times New Roman" w:hAnsi="Arial" w:cs="Arial"/>
          <w:b/>
          <w:bCs/>
          <w:color w:val="1C3643"/>
          <w:sz w:val="32"/>
          <w:szCs w:val="32"/>
          <w:lang w:eastAsia="es-CO"/>
        </w:rPr>
        <w:t>javascript</w:t>
      </w:r>
      <w:proofErr w:type="spellEnd"/>
      <w:r w:rsidRPr="002354CC">
        <w:rPr>
          <w:rFonts w:ascii="Arial" w:eastAsia="Times New Roman" w:hAnsi="Arial" w:cs="Arial"/>
          <w:b/>
          <w:bCs/>
          <w:color w:val="1C3643"/>
          <w:sz w:val="32"/>
          <w:szCs w:val="32"/>
          <w:lang w:eastAsia="es-CO"/>
        </w:rPr>
        <w:t>?</w:t>
      </w:r>
    </w:p>
    <w:p w:rsidR="002354CC" w:rsidRPr="002354CC" w:rsidRDefault="002354CC" w:rsidP="002354C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Básicamente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es un paquete de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codigo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.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es un pedazo de código encapsulado que se encarga de resolver alguna cosa en particular.</w:t>
      </w:r>
    </w:p>
    <w:p w:rsidR="002354CC" w:rsidRPr="002354CC" w:rsidRDefault="002354CC" w:rsidP="00235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Las razones por las cuales nosotros vamos a querer escribir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son dos, la primera es encapsulamiento, todo lo que pasa en un pedazo de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codigo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tiene que ser local a ese pedazo de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codigo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de esa manera cada parte del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codigo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se hace responsable de cumplir una tarea. NO es que hacemos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que hace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monton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</w:t>
      </w:r>
      <w:proofErr w:type="gram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cosas ,</w:t>
      </w:r>
      <w:proofErr w:type="gram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sino que cada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debe ser pequeño y encargarse de una sola responsabilidad.</w:t>
      </w:r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La segunda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razon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por la cual nosotros queremos escribir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son las dependencias.</w:t>
      </w:r>
    </w:p>
    <w:p w:rsidR="002354CC" w:rsidRPr="002354CC" w:rsidRDefault="002354CC" w:rsidP="00235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32"/>
          <w:szCs w:val="32"/>
          <w:lang w:eastAsia="es-CO"/>
        </w:rPr>
      </w:pPr>
      <w:r w:rsidRPr="002354CC">
        <w:rPr>
          <w:rFonts w:ascii="Arial" w:eastAsia="Times New Roman" w:hAnsi="Arial" w:cs="Arial"/>
          <w:b/>
          <w:bCs/>
          <w:color w:val="1C3643"/>
          <w:sz w:val="32"/>
          <w:szCs w:val="32"/>
          <w:lang w:eastAsia="es-CO"/>
        </w:rPr>
        <w:t>Como crear un modulo</w:t>
      </w:r>
    </w:p>
    <w:p w:rsidR="002354CC" w:rsidRPr="002354CC" w:rsidRDefault="002354CC" w:rsidP="00235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Existen varias manera de escribir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como por ejemplo con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commonjs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amd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, y el nuevo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metodo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ecmascript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2015.</w:t>
      </w:r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La manera de crear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usando el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metodo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ecmascript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2015 es la manera </w:t>
      </w:r>
      <w:proofErr w:type="spellStart"/>
      <w:proofErr w:type="gram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mas</w:t>
      </w:r>
      <w:proofErr w:type="spellEnd"/>
      <w:proofErr w:type="gram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utilizada y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mas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facil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implementar.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Basicamente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hacemos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import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export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cada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. Por ejemplo si tenemos un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que se llama cuadrado que sirve para calcular cosas de un cuadrado podemos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utiliar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este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otro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</w:t>
      </w:r>
      <w:proofErr w:type="spellEnd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</w:t>
      </w:r>
      <w:proofErr w:type="spellStart"/>
      <w:r w:rsidRPr="002354CC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importandolo</w:t>
      </w:r>
      <w:proofErr w:type="spellEnd"/>
    </w:p>
    <w:p w:rsidR="00401354" w:rsidRDefault="00401354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F93326" w:rsidRDefault="00F9332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F93326" w:rsidRPr="00F93326" w:rsidRDefault="00F93326" w:rsidP="00F9332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9332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Distintas formas de escribir módulos en JavaScript</w:t>
      </w:r>
    </w:p>
    <w:p w:rsidR="00F93326" w:rsidRPr="00F93326" w:rsidRDefault="00F93326" w:rsidP="00F933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Sistemas de Módulos</w:t>
      </w:r>
    </w:p>
    <w:p w:rsidR="00F93326" w:rsidRPr="00F93326" w:rsidRDefault="00F93326" w:rsidP="00F9332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es un módulo?</w:t>
      </w: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¿Por qué queremos escribir un módulo?</w:t>
      </w:r>
    </w:p>
    <w:p w:rsidR="00F93326" w:rsidRPr="00F93326" w:rsidRDefault="00F93326" w:rsidP="00F933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Encapsulamiento</w:t>
      </w:r>
    </w:p>
    <w:p w:rsidR="00F93326" w:rsidRPr="00F93326" w:rsidRDefault="00F93326" w:rsidP="00F933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Cada módulo debe ser pequeño y enfocado en una funcionalidad.</w:t>
      </w:r>
    </w:p>
    <w:p w:rsidR="00F93326" w:rsidRPr="00F93326" w:rsidRDefault="00F93326" w:rsidP="00F933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Capsulas de código que se pueden reutilizar.</w:t>
      </w:r>
    </w:p>
    <w:p w:rsidR="00F93326" w:rsidRPr="00F93326" w:rsidRDefault="00F93326" w:rsidP="00F933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Ejemplos de esto son Angular y </w:t>
      </w:r>
      <w:proofErr w:type="spellStart"/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Node</w:t>
      </w:r>
      <w:proofErr w:type="spellEnd"/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93326" w:rsidRPr="00F93326" w:rsidRDefault="00F93326" w:rsidP="00F933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9332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 módulo es un paquete de código.</w:t>
      </w:r>
    </w:p>
    <w:p w:rsidR="00F93326" w:rsidRDefault="00F9332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1F0FCE" w:rsidRDefault="001F0FC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1F0FCE" w:rsidRPr="001F0FCE" w:rsidRDefault="001F0FCE" w:rsidP="001F0FC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F0FC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Los </w:t>
      </w:r>
      <w:proofErr w:type="spellStart"/>
      <w:r w:rsidRPr="001F0FC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callbacks</w:t>
      </w:r>
      <w:proofErr w:type="spellEnd"/>
      <w:r w:rsidRPr="001F0FC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de JavaScript</w:t>
      </w:r>
    </w:p>
    <w:p w:rsidR="001F0FCE" w:rsidRPr="001F0FCE" w:rsidRDefault="001F0FCE" w:rsidP="001F0FC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F0FC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cuando ejecuta código lo hace de manera </w:t>
      </w:r>
      <w:r w:rsidRPr="001F0FC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síncrona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pero una forma que tiene de ejecutar código </w:t>
      </w:r>
      <w:proofErr w:type="spellStart"/>
      <w:r w:rsidRPr="001F0FC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asíncrono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</w:t>
      </w:r>
      <w:proofErr w:type="spellEnd"/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las funciones llamadas </w:t>
      </w:r>
      <w:r w:rsidRPr="001F0FCE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“</w:t>
      </w:r>
      <w:proofErr w:type="spellStart"/>
      <w:r w:rsidRPr="001F0FCE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Callbacks</w:t>
      </w:r>
      <w:proofErr w:type="spellEnd"/>
      <w:r w:rsidRPr="001F0FCE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”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Éstas se ejecutan y nos devuelven el proceso, generalmente después de algún evento de tiempo, al completarse un </w:t>
      </w:r>
      <w:proofErr w:type="spellStart"/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request</w:t>
      </w:r>
      <w:proofErr w:type="spellEnd"/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o al terminar de leer un archivo.</w:t>
      </w:r>
    </w:p>
    <w:p w:rsidR="001F0FCE" w:rsidRPr="001F0FCE" w:rsidRDefault="001F0FCE" w:rsidP="001F0FC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F0FC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Recuerda: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-El tiempo que le demos a los procesos es un tiempo mínimo. </w:t>
      </w:r>
      <w:r w:rsidRPr="001F0FC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puede no respetarlos, todo depende del peso de las tareas que tengamos en la cola de 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ejecución.</w:t>
      </w:r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-Para evitar los cuellos de botella en los procesos y delega tareas pesadas y con mucho tiempo de ejecución a otros </w:t>
      </w:r>
      <w:proofErr w:type="spellStart"/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microservicios</w:t>
      </w:r>
      <w:proofErr w:type="spellEnd"/>
      <w:r w:rsidRPr="001F0FC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1F0FCE" w:rsidRDefault="001F0FCE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5504D1" w:rsidRDefault="005504D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5504D1" w:rsidRPr="005504D1" w:rsidRDefault="005504D1" w:rsidP="005504D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5504D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Callback</w:t>
      </w:r>
      <w:proofErr w:type="spellEnd"/>
      <w:r w:rsidRPr="005504D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a un servidor externo</w:t>
      </w:r>
    </w:p>
    <w:p w:rsidR="005504D1" w:rsidRPr="005504D1" w:rsidRDefault="005504D1" w:rsidP="005504D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 este vídeo aprenderás a hacer </w:t>
      </w:r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“</w:t>
      </w:r>
      <w:proofErr w:type="spellStart"/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Callbacks</w:t>
      </w:r>
      <w:proofErr w:type="spellEnd"/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”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desde una API externa.</w:t>
      </w:r>
    </w:p>
    <w:p w:rsidR="005504D1" w:rsidRPr="005504D1" w:rsidRDefault="005504D1" w:rsidP="005504D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Notas: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Existen otras formas diferentes de llamar a los </w:t>
      </w:r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“</w:t>
      </w:r>
      <w:proofErr w:type="spellStart"/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Callbacks</w:t>
      </w:r>
      <w:proofErr w:type="spellEnd"/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”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en el código de </w:t>
      </w:r>
      <w:r w:rsidRPr="005504D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5504D1" w:rsidRPr="005504D1" w:rsidRDefault="005504D1" w:rsidP="005504D1">
      <w:pPr>
        <w:numPr>
          <w:ilvl w:val="0"/>
          <w:numId w:val="7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cb</w:t>
      </w:r>
      <w:proofErr w:type="spellEnd"/>
    </w:p>
    <w:p w:rsidR="005504D1" w:rsidRPr="005504D1" w:rsidRDefault="005504D1" w:rsidP="005504D1">
      <w:pPr>
        <w:numPr>
          <w:ilvl w:val="0"/>
          <w:numId w:val="7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onfinish</w:t>
      </w:r>
      <w:proofErr w:type="spellEnd"/>
    </w:p>
    <w:p w:rsidR="005504D1" w:rsidRDefault="005504D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5504D1" w:rsidRDefault="005504D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5504D1" w:rsidRPr="005504D1" w:rsidRDefault="005504D1" w:rsidP="005504D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5504D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Promesas</w:t>
      </w:r>
    </w:p>
    <w:p w:rsidR="005504D1" w:rsidRPr="005504D1" w:rsidRDefault="005504D1" w:rsidP="005504D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Las </w:t>
      </w:r>
      <w:r w:rsidRPr="005504D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Promesas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son objetos y están asociadas con alguna tarea </w:t>
      </w:r>
      <w:r w:rsidRPr="005504D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asincrónica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5504D1" w:rsidRPr="005504D1" w:rsidRDefault="005504D1" w:rsidP="005504D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Existen tres estados internos de las </w:t>
      </w:r>
      <w:r w:rsidRPr="005504D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Promesas</w:t>
      </w: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</w:p>
    <w:p w:rsidR="005504D1" w:rsidRPr="005504D1" w:rsidRDefault="005504D1" w:rsidP="005504D1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Pending</w:t>
      </w:r>
      <w:proofErr w:type="spellEnd"/>
    </w:p>
    <w:p w:rsidR="005504D1" w:rsidRPr="005504D1" w:rsidRDefault="005504D1" w:rsidP="005504D1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Fullfiled</w:t>
      </w:r>
      <w:proofErr w:type="spellEnd"/>
    </w:p>
    <w:p w:rsidR="005504D1" w:rsidRPr="005504D1" w:rsidRDefault="005504D1" w:rsidP="005504D1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Rejected</w:t>
      </w:r>
      <w:proofErr w:type="spellEnd"/>
    </w:p>
    <w:p w:rsidR="005504D1" w:rsidRPr="005504D1" w:rsidRDefault="005504D1" w:rsidP="005504D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 </w:t>
      </w:r>
      <w:r w:rsidRPr="005504D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constructor </w:t>
      </w:r>
      <w:proofErr w:type="spellStart"/>
      <w:r w:rsidRPr="005504D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Promise</w:t>
      </w:r>
      <w:proofErr w:type="spellEnd"/>
      <w:r w:rsidRPr="005504D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tiene dos parámetros:</w:t>
      </w:r>
    </w:p>
    <w:p w:rsidR="005504D1" w:rsidRPr="005504D1" w:rsidRDefault="005504D1" w:rsidP="005504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5504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promise</w:t>
      </w:r>
      <w:proofErr w:type="spellEnd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5504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5504D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Promise</w:t>
      </w:r>
      <w:proofErr w:type="spellEnd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5504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</w:t>
      </w:r>
      <w:proofErr w:type="spellStart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resolve</w:t>
      </w:r>
      <w:proofErr w:type="spellEnd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proofErr w:type="spellStart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reject</w:t>
      </w:r>
      <w:proofErr w:type="spellEnd"/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) { </w:t>
      </w:r>
    </w:p>
    <w:p w:rsidR="005504D1" w:rsidRPr="005504D1" w:rsidRDefault="005504D1" w:rsidP="005504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5504D1" w:rsidRPr="005504D1" w:rsidRDefault="005504D1" w:rsidP="005504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5504D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)}</w:t>
      </w:r>
    </w:p>
    <w:p w:rsidR="005504D1" w:rsidRPr="005504D1" w:rsidRDefault="005504D1" w:rsidP="005504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r w:rsidRPr="005504D1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</w:t>
      </w:r>
      <w:proofErr w:type="spellStart"/>
      <w:r w:rsidRPr="005504D1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Promise</w:t>
      </w:r>
      <w:proofErr w:type="spellEnd"/>
      <w:r w:rsidRPr="005504D1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 es un constructor que recibe una función con dos argumentos.</w:t>
      </w:r>
    </w:p>
    <w:p w:rsidR="005504D1" w:rsidRDefault="005504D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E166C" w:rsidRDefault="003E166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E166C" w:rsidRDefault="003E166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E166C" w:rsidRPr="003E166C" w:rsidRDefault="003E166C" w:rsidP="003E166C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E166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set </w:t>
      </w:r>
      <w:proofErr w:type="spellStart"/>
      <w:r w:rsidRPr="003E166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interval</w:t>
      </w:r>
      <w:proofErr w:type="spellEnd"/>
      <w:r w:rsidRPr="003E166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JavaScript</w:t>
      </w:r>
    </w:p>
    <w:p w:rsidR="003E166C" w:rsidRPr="003E166C" w:rsidRDefault="003E166C" w:rsidP="003E166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Con </w:t>
      </w:r>
      <w:proofErr w:type="spellStart"/>
      <w:r w:rsidRPr="003E166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setInterval</w:t>
      </w:r>
      <w:proofErr w:type="spellEnd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puedes ejecutar código cada cierto tiempo, un buen ejemplo de </w:t>
      </w:r>
      <w:proofErr w:type="spellStart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setInterval</w:t>
      </w:r>
      <w:proofErr w:type="spellEnd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el contador que aparece entre video y video que te dice: El siguiente video se reproducirá en 5 segundos… 4 segundos…</w:t>
      </w:r>
    </w:p>
    <w:p w:rsidR="003E166C" w:rsidRPr="003E166C" w:rsidRDefault="003E166C" w:rsidP="003E166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En JS tenemos el método </w:t>
      </w:r>
      <w:proofErr w:type="spellStart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setInterval</w:t>
      </w:r>
      <w:proofErr w:type="spellEnd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nos permite hacer esto.</w:t>
      </w:r>
    </w:p>
    <w:p w:rsidR="003E166C" w:rsidRPr="003E166C" w:rsidRDefault="003E166C" w:rsidP="003E166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El reto que te voy a dejar en ésta clase se llama pluralización, lo que debes hacer es que cuando haya pasado un segundo el mensaje diga HA PASADO UN SEGUNDO, pero cuando corresponda a </w:t>
      </w:r>
      <w:proofErr w:type="spellStart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E166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un segundo diga HAN PASADO x SEGUNDOS.</w:t>
      </w:r>
    </w:p>
    <w:p w:rsidR="003E166C" w:rsidRDefault="003E166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A4625A" w:rsidRDefault="00A4625A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A4625A" w:rsidRPr="00A4625A" w:rsidRDefault="00A4625A" w:rsidP="00A4625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A4625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Funciones Recursivas</w:t>
      </w:r>
    </w:p>
    <w:p w:rsidR="00A4625A" w:rsidRPr="00A4625A" w:rsidRDefault="00A4625A" w:rsidP="00A4625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Las funciones recursivas son funciones que se llaman a </w:t>
      </w:r>
      <w:proofErr w:type="spellStart"/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mismas, si, el resultado de la función es el llamado de la misma función.</w:t>
      </w:r>
    </w:p>
    <w:p w:rsidR="00A4625A" w:rsidRPr="00A4625A" w:rsidRDefault="00A4625A" w:rsidP="00A4625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Este comportamiento es muy importarte para solucionar cosas como series o algoritmos que tomen en cuenta valores pasados.</w:t>
      </w:r>
    </w:p>
    <w:p w:rsidR="00A4625A" w:rsidRPr="00A4625A" w:rsidRDefault="00A4625A" w:rsidP="00A4625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recursividad se compone de 2 partes indispensables:</w:t>
      </w:r>
    </w:p>
    <w:p w:rsidR="00A4625A" w:rsidRPr="00A4625A" w:rsidRDefault="00A4625A" w:rsidP="00A4625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A) Un caso base</w:t>
      </w:r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B) El llamado de la misma función dentro de la función</w:t>
      </w:r>
    </w:p>
    <w:p w:rsidR="00A4625A" w:rsidRPr="00A4625A" w:rsidRDefault="00A4625A" w:rsidP="00A4625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Sin un caso base, la función se va a llamar infinitamente. Esto quedará </w:t>
      </w:r>
      <w:proofErr w:type="spellStart"/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claro con el ejemplo de serie de </w:t>
      </w:r>
      <w:proofErr w:type="spellStart"/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A4625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A4625A" w:rsidRDefault="00A4625A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810C24" w:rsidRDefault="00810C24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810C24" w:rsidRPr="00810C24" w:rsidRDefault="00810C24" w:rsidP="00810C2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810C2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Memoizacion</w:t>
      </w:r>
      <w:proofErr w:type="spellEnd"/>
    </w:p>
    <w:p w:rsidR="00810C24" w:rsidRPr="00810C24" w:rsidRDefault="00810C24" w:rsidP="00810C2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Anteriormente hablamos de recursividad y de sus casos de uso, pero: ¿Qué significa esto a nivel de rendimiento</w:t>
      </w:r>
      <w:proofErr w:type="gram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</w:p>
    <w:p w:rsidR="00810C24" w:rsidRPr="00810C24" w:rsidRDefault="00810C24" w:rsidP="00810C2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Por ejemplo, si tomamos 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del </w:t>
      </w:r>
      <w:proofErr w:type="spellStart"/>
      <w:proofErr w:type="gram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numero</w:t>
      </w:r>
      <w:proofErr w:type="spellEnd"/>
      <w:proofErr w:type="gram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20, la función se llama 13530 veces. Esto significa que sea un proceso que tardará mucho en ejecutarse y eso no es convenientemente, para solucionarlo existe algo llamado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memoizacion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810C24" w:rsidRPr="00810C24" w:rsidRDefault="00810C24" w:rsidP="00810C2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Memoizacion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guardar temporalmente valores que ya hemos calculado anteriormente. Y tiene sentido ya que en la aplicación que estamos proponiendo se toma como referencia valores pasados, por ejemplo:</w:t>
      </w:r>
    </w:p>
    <w:p w:rsidR="00810C24" w:rsidRPr="00810C24" w:rsidRDefault="00810C24" w:rsidP="00810C24">
      <w:pPr>
        <w:numPr>
          <w:ilvl w:val="0"/>
          <w:numId w:val="9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El Fibonacci del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numero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6 es la suma del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5 y del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4, y anteriormente 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4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esta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dado por 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3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el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fibonacci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2.</w:t>
      </w:r>
    </w:p>
    <w:p w:rsidR="00810C24" w:rsidRPr="00810C24" w:rsidRDefault="00810C24" w:rsidP="00810C24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Aplicando </w:t>
      </w:r>
      <w:proofErr w:type="spellStart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mamoizacion</w:t>
      </w:r>
      <w:proofErr w:type="spellEnd"/>
      <w:r w:rsidRPr="00810C2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 nuestro proyecto, logramos pasar de 13530 llamados a tan solo 38.</w:t>
      </w:r>
    </w:p>
    <w:p w:rsidR="00810C24" w:rsidRDefault="00810C24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DB6ADD" w:rsidRDefault="00DB6ADD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DB6ADD" w:rsidRPr="00DB6ADD" w:rsidRDefault="00DB6ADD" w:rsidP="00DB6AD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DB6AD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Iteradores</w:t>
      </w:r>
      <w:proofErr w:type="spellEnd"/>
      <w:r w:rsidRPr="00DB6AD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JavaScript</w:t>
      </w:r>
    </w:p>
    <w:p w:rsidR="00DB6ADD" w:rsidRPr="00DB6ADD" w:rsidRDefault="00DB6ADD" w:rsidP="00DB6ADD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</w:pPr>
      <w:r w:rsidRPr="00DB6ADD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 xml:space="preserve">Solucionaremos el problema de Fibonacci con </w:t>
      </w:r>
      <w:proofErr w:type="spellStart"/>
      <w:r w:rsidRPr="00DB6ADD">
        <w:rPr>
          <w:rFonts w:ascii="Arial" w:eastAsia="Times New Roman" w:hAnsi="Arial" w:cs="Arial"/>
          <w:b/>
          <w:bCs/>
          <w:color w:val="273B47"/>
          <w:sz w:val="36"/>
          <w:szCs w:val="36"/>
          <w:lang w:eastAsia="es-CO"/>
        </w:rPr>
        <w:t>Iteradores</w:t>
      </w:r>
      <w:proofErr w:type="spellEnd"/>
    </w:p>
    <w:p w:rsidR="00DB6ADD" w:rsidRPr="00DB6ADD" w:rsidRDefault="00DB6ADD" w:rsidP="00DB6AD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Los </w:t>
      </w:r>
      <w:proofErr w:type="spellStart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iteradores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nos permitirán hacer </w:t>
      </w:r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listas infinitas de elementos</w:t>
      </w: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haciéndolos distintos a los arreglos (</w:t>
      </w:r>
      <w:proofErr w:type="spellStart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arrays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 los cuales tienen un numero finito de elementos definidos</w:t>
      </w:r>
    </w:p>
    <w:p w:rsidR="00DB6ADD" w:rsidRPr="00DB6ADD" w:rsidRDefault="00DB6ADD" w:rsidP="00DB6AD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Para los </w:t>
      </w:r>
      <w:proofErr w:type="spellStart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iteradores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obtener lo siguiente:</w:t>
      </w:r>
    </w:p>
    <w:p w:rsidR="00DB6ADD" w:rsidRPr="00DB6ADD" w:rsidRDefault="00DB6ADD" w:rsidP="00DB6ADD">
      <w:pPr>
        <w:numPr>
          <w:ilvl w:val="0"/>
          <w:numId w:val="10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next</w:t>
      </w:r>
      <w:proofErr w:type="spellEnd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()</w:t>
      </w: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- iterará los datos</w:t>
      </w:r>
    </w:p>
    <w:p w:rsidR="00DB6ADD" w:rsidRPr="00DB6ADD" w:rsidRDefault="00DB6ADD" w:rsidP="00DB6ADD">
      <w:pPr>
        <w:numPr>
          <w:ilvl w:val="0"/>
          <w:numId w:val="10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value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- nos devolverá el valor del dato</w:t>
      </w:r>
    </w:p>
    <w:p w:rsidR="00DB6ADD" w:rsidRPr="00DB6ADD" w:rsidRDefault="00DB6ADD" w:rsidP="00DB6ADD">
      <w:pPr>
        <w:numPr>
          <w:ilvl w:val="0"/>
          <w:numId w:val="10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done</w:t>
      </w: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- será un indicador para cuando la lista se haya terminado</w:t>
      </w:r>
    </w:p>
    <w:p w:rsidR="00DB6ADD" w:rsidRPr="00DB6ADD" w:rsidRDefault="00DB6ADD" w:rsidP="00DB6AD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iteradores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muy sencillo realizar un </w:t>
      </w:r>
      <w:proofErr w:type="spellStart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obtener los datos.</w:t>
      </w:r>
    </w:p>
    <w:p w:rsidR="00DB6ADD" w:rsidRPr="00DB6ADD" w:rsidRDefault="00DB6ADD" w:rsidP="00DB6AD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proofErr w:type="gramStart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for</w:t>
      </w:r>
      <w:proofErr w:type="spellEnd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(</w:t>
      </w:r>
      <w:proofErr w:type="spellStart"/>
      <w:proofErr w:type="gramEnd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let</w:t>
      </w:r>
      <w:proofErr w:type="spellEnd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</w:t>
      </w:r>
      <w:proofErr w:type="spellStart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value</w:t>
      </w:r>
      <w:proofErr w:type="spellEnd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of </w:t>
      </w:r>
      <w:proofErr w:type="spellStart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fibo</w:t>
      </w:r>
      <w:proofErr w:type="spellEnd"/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) {</w:t>
      </w: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console.log(</w:t>
      </w:r>
      <w:proofErr w:type="spellStart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value</w:t>
      </w:r>
      <w:proofErr w:type="spellEnd"/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)</w:t>
      </w:r>
      <w:r w:rsidRPr="00DB6AD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DB6AD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}</w:t>
      </w:r>
    </w:p>
    <w:p w:rsidR="00DB6ADD" w:rsidRDefault="00DB6ADD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0849CA" w:rsidRDefault="000849CA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0849CA" w:rsidRDefault="000849CA" w:rsidP="000849CA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Generadores en JavaScript</w:t>
      </w:r>
    </w:p>
    <w:p w:rsidR="000849CA" w:rsidRDefault="000849CA" w:rsidP="000849CA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decirle a JavaScript que nuestra función es un </w:t>
      </w:r>
      <w:r>
        <w:rPr>
          <w:rStyle w:val="Textoennegrita"/>
          <w:rFonts w:ascii="Arial" w:hAnsi="Arial" w:cs="Arial"/>
          <w:color w:val="273B47"/>
        </w:rPr>
        <w:t>generador</w:t>
      </w:r>
      <w:r>
        <w:rPr>
          <w:rFonts w:ascii="Arial" w:hAnsi="Arial" w:cs="Arial"/>
          <w:color w:val="273B47"/>
        </w:rPr>
        <w:t> debemos indicarlo con un asterisco de la siguiente forma:</w:t>
      </w:r>
    </w:p>
    <w:p w:rsidR="000849CA" w:rsidRDefault="000849CA" w:rsidP="000849CA">
      <w:pPr>
        <w:pStyle w:val="Ttulo2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Fonts w:ascii="Arial" w:hAnsi="Arial" w:cs="Arial"/>
          <w:color w:val="273B47"/>
        </w:rPr>
        <w:t>function</w:t>
      </w:r>
      <w:proofErr w:type="spellEnd"/>
      <w:r>
        <w:rPr>
          <w:rFonts w:ascii="Arial" w:hAnsi="Arial" w:cs="Arial"/>
          <w:color w:val="273B47"/>
        </w:rPr>
        <w:t>(</w:t>
      </w:r>
      <w:proofErr w:type="gramEnd"/>
      <w:r>
        <w:rPr>
          <w:rFonts w:ascii="Arial" w:hAnsi="Arial" w:cs="Arial"/>
          <w:color w:val="273B47"/>
        </w:rPr>
        <w:t>asterisco)</w:t>
      </w:r>
    </w:p>
    <w:p w:rsidR="000849CA" w:rsidRDefault="000849CA" w:rsidP="000849CA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Si creamos un generador debemos colocar la palabra clave </w:t>
      </w:r>
      <w:proofErr w:type="spellStart"/>
      <w:r>
        <w:rPr>
          <w:rStyle w:val="Textoennegrita"/>
          <w:rFonts w:ascii="Arial" w:hAnsi="Arial" w:cs="Arial"/>
          <w:color w:val="273B47"/>
        </w:rPr>
        <w:t>yield</w:t>
      </w:r>
      <w:proofErr w:type="spellEnd"/>
      <w:r>
        <w:rPr>
          <w:rFonts w:ascii="Arial" w:hAnsi="Arial" w:cs="Arial"/>
          <w:color w:val="273B47"/>
        </w:rPr>
        <w:t> la cual indica que cuando llamemos la función después de la primera vez, </w:t>
      </w:r>
      <w:r>
        <w:rPr>
          <w:rStyle w:val="Textoennegrita"/>
          <w:rFonts w:ascii="Arial" w:hAnsi="Arial" w:cs="Arial"/>
          <w:color w:val="273B47"/>
        </w:rPr>
        <w:t xml:space="preserve">esta iniciará en la línea después de </w:t>
      </w:r>
      <w:proofErr w:type="spellStart"/>
      <w:r>
        <w:rPr>
          <w:rStyle w:val="Textoennegrita"/>
          <w:rFonts w:ascii="Arial" w:hAnsi="Arial" w:cs="Arial"/>
          <w:color w:val="273B47"/>
        </w:rPr>
        <w:t>yield</w:t>
      </w:r>
      <w:proofErr w:type="spellEnd"/>
      <w:r>
        <w:rPr>
          <w:rStyle w:val="Textoennegrita"/>
          <w:rFonts w:ascii="Arial" w:hAnsi="Arial" w:cs="Arial"/>
          <w:color w:val="273B47"/>
        </w:rPr>
        <w:t>.</w:t>
      </w:r>
    </w:p>
    <w:p w:rsidR="000849CA" w:rsidRDefault="000849CA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8D3C1A" w:rsidRDefault="008D3C1A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8D3C1A" w:rsidRDefault="008D3C1A" w:rsidP="008D3C1A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Estructuras de Datos Inmutables en JavaScript</w:t>
      </w:r>
    </w:p>
    <w:p w:rsidR="008D3C1A" w:rsidRDefault="008D3C1A" w:rsidP="008D3C1A">
      <w:pPr>
        <w:pStyle w:val="Ttulo2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La inmutabilidad de los objetos es algo muy importante para la programación funcional.</w:t>
      </w:r>
    </w:p>
    <w:p w:rsidR="008D3C1A" w:rsidRDefault="008D3C1A" w:rsidP="008D3C1A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El operador </w:t>
      </w:r>
      <w:r>
        <w:rPr>
          <w:rStyle w:val="Textoennegrita"/>
          <w:rFonts w:ascii="Arial" w:hAnsi="Arial" w:cs="Arial"/>
          <w:color w:val="273B47"/>
        </w:rPr>
        <w:t>===</w:t>
      </w:r>
      <w:r>
        <w:rPr>
          <w:rFonts w:ascii="Arial" w:hAnsi="Arial" w:cs="Arial"/>
          <w:color w:val="273B47"/>
        </w:rPr>
        <w:t> nos ayuda a comparar objetos, ejecutando la comparación no directamente a los datos del objeto sino, a la referencia del objeto.</w:t>
      </w:r>
    </w:p>
    <w:p w:rsidR="008D3C1A" w:rsidRDefault="008D3C1A" w:rsidP="008D3C1A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Cuando asignamos un objeto a otro</w:t>
      </w:r>
      <w:r>
        <w:rPr>
          <w:rFonts w:ascii="Arial" w:hAnsi="Arial" w:cs="Arial"/>
          <w:color w:val="273B47"/>
        </w:rPr>
        <w:t> estamos haciendo que ambos apunten a la misma referencia, por eso </w:t>
      </w:r>
      <w:r>
        <w:rPr>
          <w:rStyle w:val="Textoennegrita"/>
          <w:rFonts w:ascii="Arial" w:hAnsi="Arial" w:cs="Arial"/>
          <w:color w:val="273B47"/>
        </w:rPr>
        <w:t>al modificar un objeto el otro también se verá afectado</w:t>
      </w:r>
      <w:r>
        <w:rPr>
          <w:rFonts w:ascii="Arial" w:hAnsi="Arial" w:cs="Arial"/>
          <w:color w:val="273B47"/>
        </w:rPr>
        <w:t>, porque </w:t>
      </w:r>
      <w:r>
        <w:rPr>
          <w:rStyle w:val="Textoennegrita"/>
          <w:rFonts w:ascii="Arial" w:hAnsi="Arial" w:cs="Arial"/>
          <w:color w:val="273B47"/>
        </w:rPr>
        <w:t>ambos tienen la misma referencia</w:t>
      </w:r>
      <w:r>
        <w:rPr>
          <w:rFonts w:ascii="Arial" w:hAnsi="Arial" w:cs="Arial"/>
          <w:color w:val="273B47"/>
        </w:rPr>
        <w:t> de memoria.</w:t>
      </w:r>
    </w:p>
    <w:p w:rsidR="008D3C1A" w:rsidRDefault="008D3C1A" w:rsidP="008D3C1A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La </w:t>
      </w:r>
      <w:r>
        <w:rPr>
          <w:rStyle w:val="Textoennegrita"/>
          <w:rFonts w:ascii="Arial" w:hAnsi="Arial" w:cs="Arial"/>
          <w:color w:val="273B47"/>
        </w:rPr>
        <w:t>inmutabilidad tiene por objetivo</w:t>
      </w:r>
      <w:r>
        <w:rPr>
          <w:rFonts w:ascii="Arial" w:hAnsi="Arial" w:cs="Arial"/>
          <w:color w:val="273B47"/>
        </w:rPr>
        <w:t> hacer que los parámetros de un objeto sean </w:t>
      </w:r>
      <w:r>
        <w:rPr>
          <w:rStyle w:val="Textoennegrita"/>
          <w:rFonts w:ascii="Arial" w:hAnsi="Arial" w:cs="Arial"/>
          <w:color w:val="273B47"/>
        </w:rPr>
        <w:t>no modificables</w:t>
      </w:r>
      <w:r>
        <w:rPr>
          <w:rFonts w:ascii="Arial" w:hAnsi="Arial" w:cs="Arial"/>
          <w:color w:val="273B47"/>
        </w:rPr>
        <w:t> o </w:t>
      </w:r>
      <w:r>
        <w:rPr>
          <w:rStyle w:val="Textoennegrita"/>
          <w:rFonts w:ascii="Arial" w:hAnsi="Arial" w:cs="Arial"/>
          <w:color w:val="273B47"/>
        </w:rPr>
        <w:t>inmutables</w:t>
      </w:r>
    </w:p>
    <w:p w:rsidR="008D3C1A" w:rsidRDefault="008D3C1A" w:rsidP="008D3C1A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Si quieres aprender más sobre inmutabilidad de objetos en JavaScript en la sección de Enlaces dejamos el link de una </w:t>
      </w:r>
      <w:r>
        <w:rPr>
          <w:rStyle w:val="Textoennegrita"/>
          <w:rFonts w:ascii="Arial" w:hAnsi="Arial" w:cs="Arial"/>
          <w:color w:val="273B47"/>
        </w:rPr>
        <w:t>librería diseñada por Facebook</w:t>
      </w:r>
      <w:r>
        <w:rPr>
          <w:rFonts w:ascii="Arial" w:hAnsi="Arial" w:cs="Arial"/>
          <w:color w:val="273B47"/>
        </w:rPr>
        <w:t> que nos permite crear distintos tipos de objetos inmutables</w:t>
      </w:r>
    </w:p>
    <w:p w:rsidR="008D3C1A" w:rsidRDefault="008D3C1A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C92253" w:rsidRDefault="00C92253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C92253" w:rsidRPr="00C92253" w:rsidRDefault="00C92253" w:rsidP="00C9225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C9225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Requisitos Técnicos</w:t>
      </w:r>
    </w:p>
    <w:p w:rsidR="00C92253" w:rsidRPr="00C92253" w:rsidRDefault="00C92253" w:rsidP="00C9225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¿Qué es NPM?</w:t>
      </w:r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NPM es un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package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manager para JavaScript. Eso quiere decir que es un lugar donde están guardas aquellas librerías o dependencias que usaremos en nuestros proyectos, y de hecho, </w:t>
      </w:r>
      <w:proofErr w:type="gram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tu</w:t>
      </w:r>
      <w:proofErr w:type="gram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puedes crear y compartir las tuyas.</w:t>
      </w:r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¿Qué tipo de dependencias?, muchas, tanto de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backend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front-end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utilicen JavaScript, quizás unas ya las conoces, las puedes consultar las más populares en:</w:t>
      </w:r>
    </w:p>
    <w:p w:rsidR="00C92253" w:rsidRPr="00C92253" w:rsidRDefault="00976486" w:rsidP="00C9225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hyperlink r:id="rId5" w:tgtFrame="_blank" w:history="1">
        <w:r w:rsidR="00C92253" w:rsidRPr="00C92253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https://www.npmjs.com/</w:t>
        </w:r>
      </w:hyperlink>
    </w:p>
    <w:p w:rsidR="00C92253" w:rsidRPr="00C92253" w:rsidRDefault="00C92253" w:rsidP="00C9225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¿Qué necesito para publicar un módulo de NPM?</w:t>
      </w:r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es tener una cuenta en el sitio, solo necesitas correo y contraseña, lo obtienes en:</w:t>
      </w:r>
    </w:p>
    <w:p w:rsidR="00C92253" w:rsidRPr="00C92253" w:rsidRDefault="00976486" w:rsidP="00C9225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hyperlink r:id="rId6" w:tgtFrame="_blank" w:history="1">
        <w:r w:rsidR="00C92253" w:rsidRPr="00C92253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https://www.npmjs.com/signup</w:t>
        </w:r>
      </w:hyperlink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siguiente es tener instalado Node.js, ya que entre otras cosas, es la plataforma que nos ayuda a tener instaladas las herramientas de NPM en nuestra terminal. Si aún no lo tienes, lo puedes hacer desde:</w:t>
      </w:r>
    </w:p>
    <w:p w:rsidR="00C92253" w:rsidRPr="00C92253" w:rsidRDefault="00976486" w:rsidP="00C9225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hyperlink r:id="rId7" w:tgtFrame="_blank" w:history="1">
        <w:r w:rsidR="00C92253" w:rsidRPr="00C92253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https://nodejs.org/en/download/</w:t>
        </w:r>
      </w:hyperlink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Teniendo cuenta lo anterior, tenemos que decirle a NPM quienes somos, para ello, necesitamos pasar unos datos desde la terminal:</w:t>
      </w:r>
    </w:p>
    <w:p w:rsidR="00C92253" w:rsidRPr="00C92253" w:rsidRDefault="00C92253" w:rsidP="00C92253">
      <w:pPr>
        <w:numPr>
          <w:ilvl w:val="0"/>
          <w:numId w:val="1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npm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set </w:t>
      </w:r>
      <w:hyperlink r:id="rId8" w:tgtFrame="_blank" w:history="1">
        <w:r w:rsidRPr="00C92253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init.author.name</w:t>
        </w:r>
      </w:hyperlink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“Tu nombre”</w:t>
      </w:r>
    </w:p>
    <w:p w:rsidR="00C92253" w:rsidRPr="00C92253" w:rsidRDefault="00C92253" w:rsidP="00C92253">
      <w:pPr>
        <w:numPr>
          <w:ilvl w:val="0"/>
          <w:numId w:val="1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npm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set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init.author.email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“Tu correo”</w:t>
      </w:r>
    </w:p>
    <w:p w:rsidR="00C92253" w:rsidRPr="00C92253" w:rsidRDefault="00C92253" w:rsidP="00C92253">
      <w:pPr>
        <w:numPr>
          <w:ilvl w:val="0"/>
          <w:numId w:val="1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npm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set init.author.url “Una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url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tu sitio, inclusive puede ser una red social”</w:t>
      </w:r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De inmediato ejecutamos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npm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login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agregaremos las credenciales que obtuvimos en el sitio. Si alguno de nuestros datos no es correcto, se va a mostrar en la terminal. Si todo está bien, se </w:t>
      </w:r>
      <w:proofErr w:type="spellStart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vera</w:t>
      </w:r>
      <w:proofErr w:type="spellEnd"/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algo como lo siguiente:</w:t>
      </w:r>
    </w:p>
    <w:p w:rsidR="00C92253" w:rsidRPr="00C92253" w:rsidRDefault="00C92253" w:rsidP="00C9225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noProof/>
          <w:color w:val="273B47"/>
          <w:sz w:val="24"/>
          <w:szCs w:val="24"/>
          <w:lang w:eastAsia="es-CO"/>
        </w:rPr>
        <w:lastRenderedPageBreak/>
        <w:drawing>
          <wp:inline distT="0" distB="0" distL="0" distR="0">
            <wp:extent cx="10991850" cy="4286250"/>
            <wp:effectExtent l="0" t="0" r="0" b="0"/>
            <wp:docPr id="1" name="Imagen 1" descr="Captura de pantalla 2017-03-24 a la(s) 2.57.24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17-03-24 a la(s) 2.57.24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53" w:rsidRPr="00C92253" w:rsidRDefault="00C92253" w:rsidP="00C9225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9225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con esto ya tenemos todo listo para publicar nuestro módulo.</w:t>
      </w:r>
    </w:p>
    <w:p w:rsidR="00C92253" w:rsidRDefault="00C92253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F62E2C" w:rsidRDefault="00F62E2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F62E2C" w:rsidRPr="00F62E2C" w:rsidRDefault="00F62E2C" w:rsidP="00F62E2C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62E2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Creando nuestro paquete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que NPM entienda que es nuestro proyecto, necesitamos configurar una serie de parámetros, para ello, en la carpeta donde vamos a iniciar nuestro proyecto, utilizamos el comando: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proofErr w:type="gram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init</w:t>
      </w:r>
      <w:proofErr w:type="spellEnd"/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 partir de ese momento, estaremos en un tipo formulario en el cual se podrán agregar una serie de parámetros, los cuales son: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Nombre: </w:t>
      </w:r>
      <w:proofErr w:type="gram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“ Aquí</w:t>
      </w:r>
      <w:proofErr w:type="gram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pones el nombre del paquete “</w:t>
      </w:r>
    </w:p>
    <w:p w:rsidR="00F62E2C" w:rsidRPr="00F62E2C" w:rsidRDefault="00F62E2C" w:rsidP="00F62E2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Version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“ Aquí agregas la versión de tu librería, es recomendado que si es la primera iteración sea la versión 0.1.0, si el producto ya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esta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completo, tienes test y de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ahi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no va a cambiar algo usamos 1.0.0, si son cambios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grandes que rompen lo que teníamos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seria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un cambio a la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version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2.0.0, etc. Esto se llama en software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semantic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versions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puedes leer más en </w:t>
      </w:r>
      <w:hyperlink r:id="rId10" w:tgtFrame="_blank" w:history="1">
        <w:r w:rsidRPr="00F62E2C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http://semver.org/</w:t>
        </w:r>
      </w:hyperlink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"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Description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“Aquí es donde vamos a explicar que hace nuestro modulo, puedes ser tan extenso como sea necesario, esto es lo que va a leer la comunidad”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Entry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point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“Es el archivo principal de nuestra librería, por defecto es index.js”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Test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command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“Si nosotros tenemos test, aquí declaramos el comando en el cual podemos ejecutar este test”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Git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repository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“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Aqui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agregamos la URL del repositorio de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Github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donde estará el código de nuestro proyecto, no es obligatorio pero es recomendado para que otras personas puedan colaborar en tu proyecto de ser necesario”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License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Una de las partes </w:t>
      </w:r>
      <w:proofErr w:type="spellStart"/>
      <w:proofErr w:type="gram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proofErr w:type="gram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importantes y que no deberías omitir, es básicamente donde indicamos que tenemos todos los derechos intelectuales del software y que pueden usar nuestra librería de acuerdo a ciertos términos y condiciones, acá la opción recomendada es MIT.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Una vez que pasamos por todos estos parámetros, notaras que en la carpeta tendremos un nuevo archivo llamado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package.jsno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el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cuál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contiene toda la información que acabamos de llegar y que podemos modificar en caso de ser necesario.</w:t>
      </w:r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El archivo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Readme</w:t>
      </w:r>
      <w:proofErr w:type="spellEnd"/>
    </w:p>
    <w:p w:rsidR="00F62E2C" w:rsidRPr="00F62E2C" w:rsidRDefault="00F62E2C" w:rsidP="00F62E2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Nosotros podemos documentar nuestro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plugin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haciendo uso de </w:t>
      </w:r>
      <w:hyperlink r:id="rId11" w:tgtFrame="_blank" w:history="1">
        <w:r w:rsidRPr="00F62E2C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README.md</w:t>
        </w:r>
      </w:hyperlink>
    </w:p>
    <w:p w:rsidR="00F62E2C" w:rsidRPr="00F62E2C" w:rsidRDefault="00F62E2C" w:rsidP="00F62E2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Este archivo será lo primero que leerán tus usuarios al no entender algo de tu proyecto. No olvides que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sera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necesario usar </w:t>
      </w:r>
      <w:proofErr w:type="spell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markdown</w:t>
      </w:r>
      <w:proofErr w:type="spell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lo cual tienes </w:t>
      </w:r>
      <w:proofErr w:type="gramStart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guía aquí mismo</w:t>
      </w:r>
      <w:proofErr w:type="gramEnd"/>
      <w:r w:rsidRPr="00F62E2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</w:p>
    <w:p w:rsidR="00F62E2C" w:rsidRPr="00F62E2C" w:rsidRDefault="00976486" w:rsidP="00F62E2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hyperlink r:id="rId12" w:tgtFrame="_blank" w:history="1">
        <w:r w:rsidR="00F62E2C" w:rsidRPr="00F62E2C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https://github.com/adam-p/markdown-here/wiki/Markdown-Cheatsheet</w:t>
        </w:r>
      </w:hyperlink>
    </w:p>
    <w:p w:rsidR="00F62E2C" w:rsidRDefault="00F62E2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4F24EC" w:rsidRDefault="004F24E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4F24EC" w:rsidRDefault="004F24E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4F24EC" w:rsidRPr="004F24EC" w:rsidRDefault="004F24EC" w:rsidP="004F24EC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4F24E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Escribiendo el código de nuestro paquete</w:t>
      </w:r>
    </w:p>
    <w:p w:rsidR="004F24EC" w:rsidRPr="004F24EC" w:rsidRDefault="004F24EC" w:rsidP="004F24E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Uno de los “</w:t>
      </w:r>
      <w:proofErr w:type="spellStart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Refactor</w:t>
      </w:r>
      <w:proofErr w:type="spellEnd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” más importantes que debes de tener en cuenta antes de publicar nuestro modulo es la forma en que exportamos las funciones. Se tienen 2 opciones:</w:t>
      </w: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export</w:t>
      </w:r>
      <w:proofErr w:type="spellEnd"/>
      <w:proofErr w:type="gram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default</w:t>
      </w:r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platzom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str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4F24EC" w:rsidRPr="004F24EC" w:rsidRDefault="004F24EC" w:rsidP="004F24E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De este modo, al momento de importar la librería en otro proyecto </w:t>
      </w:r>
      <w:proofErr w:type="spellStart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sera</w:t>
      </w:r>
      <w:proofErr w:type="spellEnd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la forma:</w:t>
      </w: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import</w:t>
      </w:r>
      <w:proofErr w:type="spellEnd"/>
      <w:proofErr w:type="gramEnd"/>
      <w:r w:rsidRPr="004F24E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platzom</w:t>
      </w:r>
      <w:proofErr w:type="spellEnd"/>
      <w:r w:rsidRPr="004F24E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from</w:t>
      </w:r>
      <w:proofErr w:type="spellEnd"/>
      <w:r w:rsidRPr="004F24E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 ‘</w:t>
      </w:r>
      <w:proofErr w:type="spellStart"/>
      <w:r w:rsidRPr="004F24E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platzom</w:t>
      </w:r>
      <w:proofErr w:type="spellEnd"/>
      <w:r w:rsidRPr="004F24E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\'</w:t>
      </w:r>
    </w:p>
    <w:p w:rsidR="004F24EC" w:rsidRPr="004F24EC" w:rsidRDefault="004F24EC" w:rsidP="004F24E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Y cuando tenemos varias funciones que queremos importar, usamos solo </w:t>
      </w:r>
      <w:proofErr w:type="spellStart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export</w:t>
      </w:r>
      <w:proofErr w:type="spellEnd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export</w:t>
      </w:r>
      <w:proofErr w:type="spellEnd"/>
      <w:proofErr w:type="gram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platzom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str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 {</w:t>
      </w: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4F24EC" w:rsidRPr="004F24EC" w:rsidRDefault="004F24EC" w:rsidP="004F24E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Así para usar el </w:t>
      </w:r>
      <w:proofErr w:type="spellStart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import</w:t>
      </w:r>
      <w:proofErr w:type="spellEnd"/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lo hacemos del modo:</w:t>
      </w:r>
    </w:p>
    <w:p w:rsidR="004F24EC" w:rsidRPr="004F24EC" w:rsidRDefault="004F24EC" w:rsidP="004F2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lastRenderedPageBreak/>
        <w:t>Import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  <w:proofErr w:type="spellStart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platzom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}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from</w:t>
      </w:r>
      <w:proofErr w:type="spellEnd"/>
      <w:r w:rsidRPr="004F24E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4F24E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platzom</w:t>
      </w:r>
      <w:proofErr w:type="spellEnd"/>
    </w:p>
    <w:p w:rsidR="004F24EC" w:rsidRPr="004F24EC" w:rsidRDefault="004F24EC" w:rsidP="004F24E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24EC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siguiente es preparar el código para que sea compatible con cualquier navegador, para lo cual usamos babel. En este caso, usamos la configuración por defecto:</w:t>
      </w:r>
    </w:p>
    <w:p w:rsidR="004F24EC" w:rsidRPr="004F24EC" w:rsidRDefault="00976486" w:rsidP="004F24E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hyperlink r:id="rId13" w:anchor="installation" w:tgtFrame="_blank" w:history="1">
        <w:r w:rsidR="004F24EC" w:rsidRPr="004F24EC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https://babeljs.io/docs/setup/#installation</w:t>
        </w:r>
      </w:hyperlink>
    </w:p>
    <w:p w:rsidR="004F24EC" w:rsidRDefault="004F24EC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C23BE1" w:rsidRDefault="00C23BE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C23BE1" w:rsidRDefault="00C23BE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C23BE1" w:rsidRPr="00C23BE1" w:rsidRDefault="00C23BE1" w:rsidP="00C23BE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C23BE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Testeando el paquete</w:t>
      </w:r>
    </w:p>
    <w:p w:rsidR="00C23BE1" w:rsidRPr="00C23BE1" w:rsidRDefault="00C23BE1" w:rsidP="00C23BE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El </w:t>
      </w:r>
      <w:proofErr w:type="spellStart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testing</w:t>
      </w:r>
      <w:proofErr w:type="spellEnd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puede resultar algo confuso en un inicio: ¿Para qué quisiéramos probar algo que nosotros hicimos</w:t>
      </w:r>
      <w:proofErr w:type="gramStart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justo eso, los humanos no somos perfectos y necesitamos tener una serie de validaciones adicionales para asegurarnos que todo saldrá como lo esperamos.</w:t>
      </w:r>
    </w:p>
    <w:p w:rsidR="00C23BE1" w:rsidRPr="00C23BE1" w:rsidRDefault="00C23BE1" w:rsidP="00C23BE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Para hacer test se utilizan 2 herramientas muy populares: Mocha y </w:t>
      </w:r>
      <w:proofErr w:type="spellStart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Chai</w:t>
      </w:r>
      <w:proofErr w:type="spellEnd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C23BE1" w:rsidRPr="00C23BE1" w:rsidRDefault="00C23BE1" w:rsidP="00C23B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npm</w:t>
      </w:r>
      <w:proofErr w:type="spellEnd"/>
      <w:proofErr w:type="gram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install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--</w:t>
      </w:r>
      <w:proofErr w:type="spellStart"/>
      <w:r w:rsidRPr="00C23BE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save</w:t>
      </w: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-</w:t>
      </w:r>
      <w:r w:rsidRPr="00C23BE1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dev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mocha </w:t>
      </w:r>
      <w:proofErr w:type="spell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chai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</w:p>
    <w:p w:rsidR="00C23BE1" w:rsidRPr="00C23BE1" w:rsidRDefault="00C23BE1" w:rsidP="00C23BE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Los test prácticamente funcionan mediante resultado que esperamos, en la primer parte podemos describir que hace el test y lo segundo el valor esperado.</w:t>
      </w:r>
    </w:p>
    <w:p w:rsidR="00C23BE1" w:rsidRPr="00C23BE1" w:rsidRDefault="00C23BE1" w:rsidP="00C23BE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gramStart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</w:t>
      </w:r>
      <w:proofErr w:type="gramEnd"/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ejemplo:</w:t>
      </w:r>
    </w:p>
    <w:p w:rsidR="00C23BE1" w:rsidRPr="00C23BE1" w:rsidRDefault="00C23BE1" w:rsidP="00C23B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proofErr w:type="gram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it</w:t>
      </w:r>
      <w:proofErr w:type="spellEnd"/>
      <w:proofErr w:type="gram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(“Si </w:t>
      </w:r>
      <w:r w:rsidRPr="00C23BE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la</w:t>
      </w: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palabra termina </w:t>
      </w:r>
      <w:r w:rsidRPr="00C23BE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</w:t>
      </w: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C23BE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ar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C23BE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se</w:t>
      </w: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C23BE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</w:t>
      </w: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quitan esas 2 letras.”,</w:t>
      </w:r>
    </w:p>
    <w:p w:rsidR="00C23BE1" w:rsidRPr="00C23BE1" w:rsidRDefault="00C23BE1" w:rsidP="00C23B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const</w:t>
      </w:r>
      <w:proofErr w:type="spellEnd"/>
      <w:proofErr w:type="gram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tanslation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proofErr w:type="spell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platzom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(“Programar”)</w:t>
      </w:r>
    </w:p>
    <w:p w:rsidR="00C23BE1" w:rsidRPr="00C23BE1" w:rsidRDefault="00C23BE1" w:rsidP="00C23B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proofErr w:type="gram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expect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proofErr w:type="gram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translation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).</w:t>
      </w:r>
      <w:proofErr w:type="spellStart"/>
      <w:r w:rsidRPr="00C23BE1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to</w:t>
      </w: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.equal</w:t>
      </w:r>
      <w:proofErr w:type="spellEnd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(“</w:t>
      </w:r>
      <w:proofErr w:type="spellStart"/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Program</w:t>
      </w:r>
      <w:proofErr w:type="spellEnd"/>
      <w:r w:rsidRPr="00C23BE1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")</w:t>
      </w:r>
    </w:p>
    <w:p w:rsidR="00C23BE1" w:rsidRPr="00C23BE1" w:rsidRDefault="00C23BE1" w:rsidP="00C23B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C23BE1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</w:t>
      </w:r>
    </w:p>
    <w:p w:rsidR="00C23BE1" w:rsidRPr="00C23BE1" w:rsidRDefault="00C23BE1" w:rsidP="00C23BE1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C23BE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así con cada valor que esperamos.</w:t>
      </w:r>
    </w:p>
    <w:p w:rsidR="00C23BE1" w:rsidRDefault="00C23BE1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D84778" w:rsidRDefault="00D84778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D84778" w:rsidRDefault="00D84778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D84778" w:rsidRPr="00D84778" w:rsidRDefault="00D84778" w:rsidP="00D84778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84778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Publicando el paquete en NPM</w:t>
      </w:r>
    </w:p>
    <w:p w:rsidR="00D84778" w:rsidRPr="00D84778" w:rsidRDefault="00D84778" w:rsidP="00D8477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8477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Lo primero que debes de tener en cuenta es que necesitas subir tu proyecto a </w:t>
      </w:r>
      <w:proofErr w:type="spellStart"/>
      <w:r w:rsidRPr="00D8477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Github</w:t>
      </w:r>
      <w:proofErr w:type="spellEnd"/>
      <w:r w:rsidRPr="00D8477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Esto no es obligatorio pero es importante para la comunidad que usara tu </w:t>
      </w:r>
      <w:proofErr w:type="spellStart"/>
      <w:r w:rsidRPr="00D8477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plugin</w:t>
      </w:r>
      <w:proofErr w:type="spellEnd"/>
      <w:r w:rsidRPr="00D8477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84778" w:rsidRPr="00D84778" w:rsidRDefault="00D84778" w:rsidP="00D84778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84778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Ahora para subir tu proyecto a NPM usas el comando</w:t>
      </w:r>
    </w:p>
    <w:p w:rsidR="00D84778" w:rsidRPr="00D84778" w:rsidRDefault="00D84778" w:rsidP="00D847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es-CO"/>
        </w:rPr>
      </w:pPr>
      <w:proofErr w:type="spellStart"/>
      <w:proofErr w:type="gramStart"/>
      <w:r w:rsidRPr="00D84778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npm</w:t>
      </w:r>
      <w:proofErr w:type="spellEnd"/>
      <w:proofErr w:type="gramEnd"/>
      <w:r w:rsidRPr="00D8477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D8477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publish</w:t>
      </w:r>
      <w:proofErr w:type="spellEnd"/>
      <w:r w:rsidRPr="00D84778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</w:p>
    <w:p w:rsidR="00D84778" w:rsidRDefault="00D84778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97266" w:rsidRDefault="0099726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97266" w:rsidRDefault="0099726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97266" w:rsidRDefault="0099726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97266" w:rsidRDefault="0099726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97266" w:rsidRDefault="0099726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97266" w:rsidRPr="00997266" w:rsidRDefault="00997266" w:rsidP="0099726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9726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Inicializando el juego</w:t>
      </w:r>
    </w:p>
    <w:p w:rsidR="00997266" w:rsidRPr="00997266" w:rsidRDefault="00997266" w:rsidP="0099726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Con el teclado virtual que hicimos capturaremos el evento </w:t>
      </w:r>
      <w:proofErr w:type="spellStart"/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keydown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llamada a través de la función </w:t>
      </w:r>
      <w:proofErr w:type="spellStart"/>
      <w:proofErr w:type="gramStart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document.addEventListener</w:t>
      </w:r>
      <w:proofErr w:type="spell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(</w:t>
      </w:r>
      <w:proofErr w:type="gram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‘</w:t>
      </w:r>
      <w:proofErr w:type="spellStart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keydown</w:t>
      </w:r>
      <w:proofErr w:type="spell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’)</w:t>
      </w:r>
    </w:p>
    <w:p w:rsidR="00997266" w:rsidRPr="00997266" w:rsidRDefault="00997266" w:rsidP="0099726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Cada tecla de nuestro teclado físico tiene un código asignado, con la función anterior obtendremos el 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keyCode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cada tecla para después asociarlo a nuestro teclado virtual con la propiedad </w:t>
      </w:r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data-</w:t>
      </w:r>
      <w:proofErr w:type="spellStart"/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key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la etiqueta </w:t>
      </w:r>
      <w:r w:rsidRPr="0099726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div</w:t>
      </w: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97266" w:rsidRPr="00997266" w:rsidRDefault="00997266" w:rsidP="0099726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función </w:t>
      </w:r>
      <w:proofErr w:type="spellStart"/>
      <w:proofErr w:type="gramStart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docment.querySelector</w:t>
      </w:r>
      <w:proofErr w:type="spell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(</w:t>
      </w:r>
      <w:proofErr w:type="gram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’[data-</w:t>
      </w:r>
      <w:proofErr w:type="spellStart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key</w:t>
      </w:r>
      <w:proofErr w:type="spell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]="${</w:t>
      </w:r>
      <w:proofErr w:type="spellStart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keyCode</w:t>
      </w:r>
      <w:proofErr w:type="spellEnd"/>
      <w:r w:rsidRPr="00997266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}"’)</w:t>
      </w: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nos devolverá las etiquetas que poseen la propiedad </w:t>
      </w:r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data-</w:t>
      </w:r>
      <w:proofErr w:type="spellStart"/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key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Por lo tanto crearemos una función propia llamada </w:t>
      </w:r>
      <w:proofErr w:type="spellStart"/>
      <w:r w:rsidRPr="0099726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getElementByKeycode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que reciba el 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keycode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asignado para que filtre y nos devuelva la etiqueta que tenga la propiedad data-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con ese 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keycode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97266" w:rsidRPr="00997266" w:rsidRDefault="00997266" w:rsidP="0099726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 continuación haremos una función que trabajará sobre los estilos 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mostrará activa, presionada o fallada la tecla presionada de nuestro teclado virtual.</w:t>
      </w:r>
    </w:p>
    <w:p w:rsidR="00997266" w:rsidRPr="00997266" w:rsidRDefault="00997266" w:rsidP="0099726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Y podemos llamarla así:</w:t>
      </w:r>
    </w:p>
    <w:p w:rsidR="00997266" w:rsidRPr="00997266" w:rsidRDefault="00997266" w:rsidP="0099726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proofErr w:type="gramStart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activate</w:t>
      </w:r>
      <w:proofErr w:type="spellEnd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(</w:t>
      </w:r>
      <w:proofErr w:type="gramEnd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65);</w:t>
      </w: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activate</w:t>
      </w:r>
      <w:proofErr w:type="spellEnd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(65, { </w:t>
      </w:r>
      <w:proofErr w:type="spellStart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success</w:t>
      </w:r>
      <w:proofErr w:type="spellEnd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: true});</w:t>
      </w: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activate</w:t>
      </w:r>
      <w:proofErr w:type="spellEnd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(65, { </w:t>
      </w:r>
      <w:proofErr w:type="spellStart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fail</w:t>
      </w:r>
      <w:proofErr w:type="spellEnd"/>
      <w:r w:rsidRPr="00997266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: true});</w:t>
      </w:r>
    </w:p>
    <w:p w:rsidR="00997266" w:rsidRPr="00997266" w:rsidRDefault="00997266" w:rsidP="0099726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esto la tecla presionada adoptará el estilo 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especificado.</w:t>
      </w:r>
    </w:p>
    <w:p w:rsidR="00997266" w:rsidRPr="00997266" w:rsidRDefault="00997266" w:rsidP="0099726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Para añadir un toque genial</w:t>
      </w: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a nuestro teclado pondremos un Time </w:t>
      </w:r>
      <w:proofErr w:type="spellStart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Out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para desactivar la tecla y regresarla a su estilo inicial, esto nos dará un efecto de </w:t>
      </w:r>
      <w:proofErr w:type="spellStart"/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keyDown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proofErr w:type="spellStart"/>
      <w:r w:rsidRPr="0099726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keyUp</w:t>
      </w:r>
      <w:proofErr w:type="spellEnd"/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97266" w:rsidRPr="00997266" w:rsidRDefault="00997266" w:rsidP="0099726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9726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Por último haremos dos funciones más que se enfocarán en la lógica de nuestro juego. Nos ayuden a definir aleatoriamente las teclas que el usuario debe presionar tras saber su nivel recuerda que esto debe suceder cada vez que se inicie un nuevo juego.</w:t>
      </w:r>
    </w:p>
    <w:p w:rsidR="00997266" w:rsidRDefault="0099726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76486" w:rsidRDefault="0097648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</w:p>
    <w:p w:rsidR="00976486" w:rsidRDefault="00976486" w:rsidP="00976486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A una ronda le sigue otra ronda</w:t>
      </w:r>
    </w:p>
    <w:p w:rsidR="00976486" w:rsidRDefault="00976486" w:rsidP="00976486">
      <w:pPr>
        <w:pStyle w:val="Ttulo2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b/>
          <w:bCs/>
          <w:color w:val="273B47"/>
        </w:rPr>
        <w:t>Crearemos la lógica de nuestro juego, validemos si el usuario adivina o no y actuemos sobre eso, todo esto sobre la primer ronda.</w:t>
      </w:r>
    </w:p>
    <w:p w:rsidR="00976486" w:rsidRDefault="00976486" w:rsidP="00976486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Crearemos la función </w:t>
      </w:r>
      <w:proofErr w:type="spellStart"/>
      <w:r>
        <w:rPr>
          <w:rStyle w:val="Textoennegrita"/>
          <w:rFonts w:ascii="Arial" w:hAnsi="Arial" w:cs="Arial"/>
          <w:color w:val="273B47"/>
        </w:rPr>
        <w:t>siguienteNivel</w:t>
      </w:r>
      <w:proofErr w:type="spellEnd"/>
      <w:r>
        <w:rPr>
          <w:rFonts w:ascii="Arial" w:hAnsi="Arial" w:cs="Arial"/>
          <w:color w:val="273B47"/>
        </w:rPr>
        <w:t> la cual recibe el nivel actual esta </w:t>
      </w:r>
      <w:r>
        <w:rPr>
          <w:rStyle w:val="Textoennegrita"/>
          <w:rFonts w:ascii="Arial" w:hAnsi="Arial" w:cs="Arial"/>
          <w:color w:val="273B47"/>
        </w:rPr>
        <w:t xml:space="preserve">valida si el juego ha terminado, si va a comenzar o si </w:t>
      </w:r>
      <w:proofErr w:type="spellStart"/>
      <w:r>
        <w:rPr>
          <w:rStyle w:val="Textoennegrita"/>
          <w:rFonts w:ascii="Arial" w:hAnsi="Arial" w:cs="Arial"/>
          <w:color w:val="273B47"/>
        </w:rPr>
        <w:t>esta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en algún nivel específico.</w:t>
      </w:r>
      <w:r>
        <w:rPr>
          <w:rFonts w:ascii="Arial" w:hAnsi="Arial" w:cs="Arial"/>
          <w:color w:val="273B47"/>
        </w:rPr>
        <w:t xml:space="preserve"> Además llamando a nuestra función </w:t>
      </w:r>
      <w:proofErr w:type="spellStart"/>
      <w:r>
        <w:rPr>
          <w:rFonts w:ascii="Arial" w:hAnsi="Arial" w:cs="Arial"/>
          <w:color w:val="273B47"/>
        </w:rPr>
        <w:t>activate</w:t>
      </w:r>
      <w:proofErr w:type="spellEnd"/>
      <w:r>
        <w:rPr>
          <w:rFonts w:ascii="Arial" w:hAnsi="Arial" w:cs="Arial"/>
          <w:color w:val="273B47"/>
        </w:rPr>
        <w:t xml:space="preserve"> mostraremos las teclas que debe seguir el usuario añadiéndole un estilo particular.</w:t>
      </w:r>
    </w:p>
    <w:p w:rsidR="00976486" w:rsidRDefault="00976486" w:rsidP="00976486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lastRenderedPageBreak/>
        <w:t>Recuerda que </w:t>
      </w:r>
      <w:r>
        <w:rPr>
          <w:rStyle w:val="Textoennegrita"/>
          <w:rFonts w:ascii="Arial" w:hAnsi="Arial" w:cs="Arial"/>
          <w:color w:val="273B47"/>
        </w:rPr>
        <w:t>el procesador de nuestra computadora ejecuta muy rápido las instrucciones de código</w:t>
      </w:r>
      <w:r>
        <w:rPr>
          <w:rFonts w:ascii="Arial" w:hAnsi="Arial" w:cs="Arial"/>
          <w:color w:val="273B47"/>
        </w:rPr>
        <w:t> por lo tanto pondremos un </w:t>
      </w:r>
      <w:r>
        <w:rPr>
          <w:rStyle w:val="Textoennegrita"/>
          <w:rFonts w:ascii="Arial" w:hAnsi="Arial" w:cs="Arial"/>
          <w:color w:val="273B47"/>
        </w:rPr>
        <w:t xml:space="preserve">Time </w:t>
      </w:r>
      <w:proofErr w:type="spellStart"/>
      <w:r>
        <w:rPr>
          <w:rStyle w:val="Textoennegrita"/>
          <w:rFonts w:ascii="Arial" w:hAnsi="Arial" w:cs="Arial"/>
          <w:color w:val="273B47"/>
        </w:rPr>
        <w:t>Out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para que las teclas a seguir se vayan mostrando con un </w:t>
      </w:r>
      <w:proofErr w:type="spellStart"/>
      <w:r>
        <w:rPr>
          <w:rStyle w:val="Textoennegrita"/>
          <w:rFonts w:ascii="Arial" w:hAnsi="Arial" w:cs="Arial"/>
          <w:color w:val="273B47"/>
        </w:rPr>
        <w:t>Delay</w:t>
      </w:r>
      <w:proofErr w:type="spellEnd"/>
      <w:r>
        <w:rPr>
          <w:rFonts w:ascii="Arial" w:hAnsi="Arial" w:cs="Arial"/>
          <w:color w:val="273B47"/>
        </w:rPr>
        <w:t> o retardo.</w:t>
      </w:r>
    </w:p>
    <w:p w:rsidR="00976486" w:rsidRDefault="00976486" w:rsidP="00976486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Después </w:t>
      </w:r>
      <w:r>
        <w:rPr>
          <w:rStyle w:val="Textoennegrita"/>
          <w:rFonts w:ascii="Arial" w:hAnsi="Arial" w:cs="Arial"/>
          <w:color w:val="273B47"/>
        </w:rPr>
        <w:t xml:space="preserve">con nuestra función </w:t>
      </w:r>
      <w:proofErr w:type="spellStart"/>
      <w:r>
        <w:rPr>
          <w:rStyle w:val="Textoennegrita"/>
          <w:rFonts w:ascii="Arial" w:hAnsi="Arial" w:cs="Arial"/>
          <w:color w:val="273B47"/>
        </w:rPr>
        <w:t>onkeydown</w:t>
      </w:r>
      <w:proofErr w:type="spellEnd"/>
      <w:r>
        <w:rPr>
          <w:rFonts w:ascii="Arial" w:hAnsi="Arial" w:cs="Arial"/>
          <w:color w:val="273B47"/>
        </w:rPr>
        <w:t> validaremos si el usuario presionó la tecla correcta o incorrecta, dependiendo del resultado asignaremos el estilo adecuado.</w:t>
      </w:r>
    </w:p>
    <w:p w:rsidR="00976486" w:rsidRPr="004F24EC" w:rsidRDefault="00976486" w:rsidP="00C11C4E">
      <w:pPr>
        <w:spacing w:before="113" w:after="113" w:line="240" w:lineRule="auto"/>
        <w:ind w:right="113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  <w:bookmarkStart w:id="2" w:name="_GoBack"/>
      <w:bookmarkEnd w:id="2"/>
    </w:p>
    <w:p w:rsidR="003439FC" w:rsidRPr="00863462" w:rsidRDefault="003439FC" w:rsidP="00863462">
      <w:pPr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O"/>
        </w:rPr>
      </w:pPr>
    </w:p>
    <w:p w:rsidR="00863462" w:rsidRPr="00FF18A2" w:rsidRDefault="00863462">
      <w:pPr>
        <w:rPr>
          <w:u w:val="single"/>
        </w:rPr>
      </w:pPr>
    </w:p>
    <w:sectPr w:rsidR="00863462" w:rsidRPr="00FF1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288C"/>
    <w:multiLevelType w:val="multilevel"/>
    <w:tmpl w:val="68DA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A7F45"/>
    <w:multiLevelType w:val="multilevel"/>
    <w:tmpl w:val="910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874AB"/>
    <w:multiLevelType w:val="multilevel"/>
    <w:tmpl w:val="1180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278D4"/>
    <w:multiLevelType w:val="multilevel"/>
    <w:tmpl w:val="5E08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7420B2"/>
    <w:multiLevelType w:val="multilevel"/>
    <w:tmpl w:val="265E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24E68"/>
    <w:multiLevelType w:val="multilevel"/>
    <w:tmpl w:val="578C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45E7D"/>
    <w:multiLevelType w:val="multilevel"/>
    <w:tmpl w:val="7AF0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34496"/>
    <w:multiLevelType w:val="multilevel"/>
    <w:tmpl w:val="D6B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847E7"/>
    <w:multiLevelType w:val="multilevel"/>
    <w:tmpl w:val="51D8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63402"/>
    <w:multiLevelType w:val="multilevel"/>
    <w:tmpl w:val="BD2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02532E"/>
    <w:multiLevelType w:val="multilevel"/>
    <w:tmpl w:val="B93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B"/>
    <w:rsid w:val="000242A6"/>
    <w:rsid w:val="00034F75"/>
    <w:rsid w:val="000849CA"/>
    <w:rsid w:val="00162634"/>
    <w:rsid w:val="00176F30"/>
    <w:rsid w:val="001F0FCE"/>
    <w:rsid w:val="002354CC"/>
    <w:rsid w:val="00297580"/>
    <w:rsid w:val="003321F1"/>
    <w:rsid w:val="003439FC"/>
    <w:rsid w:val="003E166C"/>
    <w:rsid w:val="00401354"/>
    <w:rsid w:val="004F24EC"/>
    <w:rsid w:val="005504D1"/>
    <w:rsid w:val="00810C24"/>
    <w:rsid w:val="00863462"/>
    <w:rsid w:val="008D3C1A"/>
    <w:rsid w:val="00976486"/>
    <w:rsid w:val="00997266"/>
    <w:rsid w:val="009F1CD0"/>
    <w:rsid w:val="00A033B7"/>
    <w:rsid w:val="00A4625A"/>
    <w:rsid w:val="00A76A93"/>
    <w:rsid w:val="00A96BD7"/>
    <w:rsid w:val="00AE3A1B"/>
    <w:rsid w:val="00B47FB6"/>
    <w:rsid w:val="00B855AA"/>
    <w:rsid w:val="00C11C4E"/>
    <w:rsid w:val="00C23BE1"/>
    <w:rsid w:val="00C92253"/>
    <w:rsid w:val="00D84778"/>
    <w:rsid w:val="00DB358D"/>
    <w:rsid w:val="00DB6ADD"/>
    <w:rsid w:val="00F62E2C"/>
    <w:rsid w:val="00F93326"/>
    <w:rsid w:val="00FE08F0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A85CB-4F20-48A3-A2A3-93992A9C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7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97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E3A1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A1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function">
    <w:name w:val="hljs-function"/>
    <w:basedOn w:val="Fuentedeprrafopredeter"/>
    <w:rsid w:val="00AE3A1B"/>
  </w:style>
  <w:style w:type="character" w:customStyle="1" w:styleId="hljs-keyword">
    <w:name w:val="hljs-keyword"/>
    <w:basedOn w:val="Fuentedeprrafopredeter"/>
    <w:rsid w:val="00AE3A1B"/>
  </w:style>
  <w:style w:type="character" w:customStyle="1" w:styleId="hljs-title">
    <w:name w:val="hljs-title"/>
    <w:basedOn w:val="Fuentedeprrafopredeter"/>
    <w:rsid w:val="00AE3A1B"/>
  </w:style>
  <w:style w:type="character" w:customStyle="1" w:styleId="hljs-params">
    <w:name w:val="hljs-params"/>
    <w:basedOn w:val="Fuentedeprrafopredeter"/>
    <w:rsid w:val="00AE3A1B"/>
  </w:style>
  <w:style w:type="character" w:customStyle="1" w:styleId="hljs-number">
    <w:name w:val="hljs-number"/>
    <w:basedOn w:val="Fuentedeprrafopredeter"/>
    <w:rsid w:val="00AE3A1B"/>
  </w:style>
  <w:style w:type="character" w:styleId="nfasis">
    <w:name w:val="Emphasis"/>
    <w:basedOn w:val="Fuentedeprrafopredeter"/>
    <w:uiPriority w:val="20"/>
    <w:qFormat/>
    <w:rsid w:val="00AE3A1B"/>
    <w:rPr>
      <w:i/>
      <w:iCs/>
    </w:rPr>
  </w:style>
  <w:style w:type="character" w:customStyle="1" w:styleId="hljs-selector-tag">
    <w:name w:val="hljs-selector-tag"/>
    <w:basedOn w:val="Fuentedeprrafopredeter"/>
    <w:rsid w:val="00B855AA"/>
  </w:style>
  <w:style w:type="character" w:customStyle="1" w:styleId="hljs-comment">
    <w:name w:val="hljs-comment"/>
    <w:basedOn w:val="Fuentedeprrafopredeter"/>
    <w:rsid w:val="00B855AA"/>
  </w:style>
  <w:style w:type="character" w:customStyle="1" w:styleId="Ttulo1Car">
    <w:name w:val="Título 1 Car"/>
    <w:basedOn w:val="Fuentedeprrafopredeter"/>
    <w:link w:val="Ttulo1"/>
    <w:uiPriority w:val="9"/>
    <w:rsid w:val="0029758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975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297580"/>
    <w:rPr>
      <w:b/>
      <w:bCs/>
    </w:rPr>
  </w:style>
  <w:style w:type="character" w:customStyle="1" w:styleId="hljs-symbol">
    <w:name w:val="hljs-symbol"/>
    <w:basedOn w:val="Fuentedeprrafopredeter"/>
    <w:rsid w:val="00297580"/>
  </w:style>
  <w:style w:type="character" w:customStyle="1" w:styleId="ruby">
    <w:name w:val="ruby"/>
    <w:basedOn w:val="Fuentedeprrafopredeter"/>
    <w:rsid w:val="00297580"/>
  </w:style>
  <w:style w:type="character" w:customStyle="1" w:styleId="hljs-string">
    <w:name w:val="hljs-string"/>
    <w:basedOn w:val="Fuentedeprrafopredeter"/>
    <w:rsid w:val="00297580"/>
  </w:style>
  <w:style w:type="character" w:customStyle="1" w:styleId="hljs-tag">
    <w:name w:val="hljs-tag"/>
    <w:basedOn w:val="Fuentedeprrafopredeter"/>
    <w:rsid w:val="00297580"/>
  </w:style>
  <w:style w:type="character" w:customStyle="1" w:styleId="hljs-name">
    <w:name w:val="hljs-name"/>
    <w:basedOn w:val="Fuentedeprrafopredeter"/>
    <w:rsid w:val="00297580"/>
  </w:style>
  <w:style w:type="character" w:customStyle="1" w:styleId="hljs-builtin">
    <w:name w:val="hljs-built_in"/>
    <w:basedOn w:val="Fuentedeprrafopredeter"/>
    <w:rsid w:val="000242A6"/>
  </w:style>
  <w:style w:type="character" w:customStyle="1" w:styleId="hljs-class">
    <w:name w:val="hljs-class"/>
    <w:basedOn w:val="Fuentedeprrafopredeter"/>
    <w:rsid w:val="00FF18A2"/>
  </w:style>
  <w:style w:type="character" w:customStyle="1" w:styleId="hljs-attribute">
    <w:name w:val="hljs-attribute"/>
    <w:basedOn w:val="Fuentedeprrafopredeter"/>
    <w:rsid w:val="00FF18A2"/>
  </w:style>
  <w:style w:type="character" w:customStyle="1" w:styleId="hljs-restarg">
    <w:name w:val="hljs-rest_arg"/>
    <w:basedOn w:val="Fuentedeprrafopredeter"/>
    <w:rsid w:val="00863462"/>
  </w:style>
  <w:style w:type="character" w:customStyle="1" w:styleId="hljs-subst">
    <w:name w:val="hljs-subst"/>
    <w:basedOn w:val="Fuentedeprrafopredeter"/>
    <w:rsid w:val="00034F75"/>
  </w:style>
  <w:style w:type="character" w:styleId="Hipervnculo">
    <w:name w:val="Hyperlink"/>
    <w:basedOn w:val="Fuentedeprrafopredeter"/>
    <w:uiPriority w:val="99"/>
    <w:semiHidden/>
    <w:unhideWhenUsed/>
    <w:rsid w:val="00C92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5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600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2161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63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31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321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45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610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10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70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141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960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35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836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33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857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006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0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3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13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380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9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914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5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450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29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22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36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5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9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3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46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it.author.name/" TargetMode="External"/><Relationship Id="rId13" Type="http://schemas.openxmlformats.org/officeDocument/2006/relationships/hyperlink" Target="https://babeljs.io/docs/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github.com/adam-p/markdown-here/wiki/Markdown-Cheat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signup" TargetMode="External"/><Relationship Id="rId11" Type="http://schemas.openxmlformats.org/officeDocument/2006/relationships/hyperlink" Target="http://readme.md/" TargetMode="External"/><Relationship Id="rId5" Type="http://schemas.openxmlformats.org/officeDocument/2006/relationships/hyperlink" Target="https://www.npmj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emver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18</Pages>
  <Words>3989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2018-01-25T16:38:00Z</dcterms:created>
  <dcterms:modified xsi:type="dcterms:W3CDTF">2018-02-06T20:00:00Z</dcterms:modified>
</cp:coreProperties>
</file>